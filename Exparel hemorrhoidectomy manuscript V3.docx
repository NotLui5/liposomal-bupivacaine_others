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39B00F" w14:textId="5BD3118B" w:rsidR="004F547A" w:rsidRPr="00224C32" w:rsidRDefault="009C5A7F" w:rsidP="009559DF">
      <w:pPr>
        <w:jc w:val="center"/>
        <w:rPr>
          <w:rFonts w:ascii="Times New Roman" w:hAnsi="Times New Roman" w:cs="Times New Roman"/>
          <w:b/>
          <w:bCs/>
        </w:rPr>
      </w:pPr>
      <w:bookmarkStart w:id="0" w:name="_Hlk134373929"/>
      <w:r w:rsidRPr="00224C32">
        <w:rPr>
          <w:rFonts w:ascii="Times New Roman" w:hAnsi="Times New Roman" w:cs="Times New Roman"/>
          <w:b/>
          <w:bCs/>
        </w:rPr>
        <w:t xml:space="preserve">Liposomal Bupivacaine versus conventional anesthetic or </w:t>
      </w:r>
      <w:r w:rsidR="00422C65" w:rsidRPr="00224C32">
        <w:rPr>
          <w:rFonts w:ascii="Times New Roman" w:hAnsi="Times New Roman" w:cs="Times New Roman"/>
          <w:b/>
          <w:bCs/>
        </w:rPr>
        <w:t>Placebo</w:t>
      </w:r>
      <w:r w:rsidRPr="00224C32">
        <w:rPr>
          <w:rFonts w:ascii="Times New Roman" w:hAnsi="Times New Roman" w:cs="Times New Roman"/>
          <w:b/>
          <w:bCs/>
        </w:rPr>
        <w:t xml:space="preserve"> for </w:t>
      </w:r>
      <w:r w:rsidR="00422C65" w:rsidRPr="00224C32">
        <w:rPr>
          <w:rFonts w:ascii="Times New Roman" w:hAnsi="Times New Roman" w:cs="Times New Roman"/>
          <w:b/>
          <w:bCs/>
        </w:rPr>
        <w:t>Hemorrhoidectomy</w:t>
      </w:r>
      <w:r w:rsidRPr="00224C32">
        <w:rPr>
          <w:rFonts w:ascii="Times New Roman" w:hAnsi="Times New Roman" w:cs="Times New Roman"/>
          <w:b/>
          <w:bCs/>
        </w:rPr>
        <w:t xml:space="preserve">: </w:t>
      </w:r>
      <w:bookmarkEnd w:id="0"/>
      <w:r w:rsidRPr="00224C32">
        <w:rPr>
          <w:rFonts w:ascii="Times New Roman" w:hAnsi="Times New Roman" w:cs="Times New Roman"/>
          <w:b/>
          <w:bCs/>
        </w:rPr>
        <w:t>A systemic review</w:t>
      </w:r>
    </w:p>
    <w:p w14:paraId="64BB76D6" w14:textId="77777777" w:rsidR="009C5A7F" w:rsidRPr="00224C32" w:rsidRDefault="009C5A7F" w:rsidP="004F547A">
      <w:pPr>
        <w:rPr>
          <w:rFonts w:ascii="Times New Roman" w:hAnsi="Times New Roman" w:cs="Times New Roman"/>
        </w:rPr>
      </w:pPr>
    </w:p>
    <w:p w14:paraId="4F45B1E4" w14:textId="659CB854" w:rsidR="00622A03" w:rsidRDefault="009C5A7F" w:rsidP="009C5A7F">
      <w:pPr>
        <w:rPr>
          <w:rFonts w:ascii="Times New Roman" w:hAnsi="Times New Roman" w:cs="Times New Roman"/>
        </w:rPr>
      </w:pPr>
      <w:r w:rsidRPr="00224C32">
        <w:rPr>
          <w:rFonts w:ascii="Times New Roman" w:hAnsi="Times New Roman" w:cs="Times New Roman"/>
        </w:rPr>
        <w:t xml:space="preserve">Paola Solis- Pazmino, </w:t>
      </w:r>
      <w:r w:rsidR="00873FE5" w:rsidRPr="00224C32">
        <w:rPr>
          <w:rFonts w:ascii="Times New Roman" w:hAnsi="Times New Roman" w:cs="Times New Roman"/>
        </w:rPr>
        <w:t xml:space="preserve">Kristina La, </w:t>
      </w:r>
      <w:r w:rsidRPr="00224C32">
        <w:rPr>
          <w:rFonts w:ascii="Times New Roman" w:hAnsi="Times New Roman" w:cs="Times New Roman"/>
        </w:rPr>
        <w:t xml:space="preserve">Luis Figueroa, </w:t>
      </w:r>
      <w:r w:rsidR="00F31A4B" w:rsidRPr="00224C32">
        <w:rPr>
          <w:rFonts w:ascii="Times New Roman" w:hAnsi="Times New Roman" w:cs="Times New Roman"/>
        </w:rPr>
        <w:t>Orly Termeie</w:t>
      </w:r>
      <w:r w:rsidRPr="00224C32">
        <w:rPr>
          <w:rFonts w:ascii="Times New Roman" w:hAnsi="Times New Roman" w:cs="Times New Roman"/>
        </w:rPr>
        <w:t xml:space="preserve">, </w:t>
      </w:r>
      <w:r w:rsidR="00873FE5" w:rsidRPr="00224C32">
        <w:rPr>
          <w:rFonts w:ascii="Times New Roman" w:hAnsi="Times New Roman" w:cs="Times New Roman"/>
        </w:rPr>
        <w:t xml:space="preserve">Kimberly Oka, </w:t>
      </w:r>
      <w:r w:rsidRPr="00224C32">
        <w:rPr>
          <w:rFonts w:ascii="Times New Roman" w:hAnsi="Times New Roman" w:cs="Times New Roman"/>
        </w:rPr>
        <w:t>Jason Cohen, Moshe Barnajian, Nasseri Yosef</w:t>
      </w:r>
    </w:p>
    <w:p w14:paraId="0AB036F8" w14:textId="77777777" w:rsidR="00622A03" w:rsidRDefault="00622A03">
      <w:pPr>
        <w:rPr>
          <w:rFonts w:ascii="Times New Roman" w:hAnsi="Times New Roman" w:cs="Times New Roman"/>
        </w:rPr>
      </w:pPr>
      <w:r>
        <w:rPr>
          <w:rFonts w:ascii="Times New Roman" w:hAnsi="Times New Roman" w:cs="Times New Roman"/>
        </w:rPr>
        <w:br w:type="page"/>
      </w:r>
    </w:p>
    <w:p w14:paraId="538EA657" w14:textId="77777777" w:rsidR="00622A03" w:rsidRPr="00224C32" w:rsidRDefault="00622A03" w:rsidP="00622A03">
      <w:pPr>
        <w:rPr>
          <w:rFonts w:ascii="Times New Roman" w:hAnsi="Times New Roman" w:cs="Times New Roman"/>
        </w:rPr>
      </w:pPr>
      <w:r w:rsidRPr="00224C32">
        <w:rPr>
          <w:rFonts w:ascii="Times New Roman" w:hAnsi="Times New Roman" w:cs="Times New Roman"/>
          <w:b/>
          <w:bCs/>
        </w:rPr>
        <w:lastRenderedPageBreak/>
        <w:t>Introduction:</w:t>
      </w:r>
      <w:r w:rsidRPr="00224C32">
        <w:rPr>
          <w:rFonts w:ascii="Times New Roman" w:hAnsi="Times New Roman" w:cs="Times New Roman"/>
        </w:rPr>
        <w:t xml:space="preserve"> </w:t>
      </w:r>
    </w:p>
    <w:p w14:paraId="2290345E" w14:textId="77777777" w:rsidR="00622A03" w:rsidRPr="00224C32" w:rsidRDefault="00622A03" w:rsidP="00622A03">
      <w:pPr>
        <w:spacing w:after="0" w:line="480" w:lineRule="auto"/>
        <w:jc w:val="both"/>
        <w:rPr>
          <w:rFonts w:ascii="Times New Roman" w:hAnsi="Times New Roman" w:cs="Times New Roman"/>
        </w:rPr>
      </w:pPr>
      <w:r w:rsidRPr="00224C32">
        <w:rPr>
          <w:rFonts w:ascii="Times New Roman" w:hAnsi="Times New Roman" w:cs="Times New Roman"/>
        </w:rPr>
        <w:t xml:space="preserve">Liposome bupivacaine (LB) is a long-acting anesthetic </w:t>
      </w:r>
      <w:r>
        <w:rPr>
          <w:rFonts w:ascii="Times New Roman" w:hAnsi="Times New Roman" w:cs="Times New Roman"/>
        </w:rPr>
        <w:t>to enhance</w:t>
      </w:r>
      <w:r w:rsidRPr="00224C32">
        <w:rPr>
          <w:rFonts w:ascii="Times New Roman" w:hAnsi="Times New Roman" w:cs="Times New Roman"/>
        </w:rPr>
        <w:t xml:space="preserve"> postoperative analgesia. Studies evaluating the efficacy of the LB against an active comparator (bupivacaine or placebo) on acute postoperative pain control in hemorrhoidectomy procedures are few and heterogeneous. Therefore, we sought to perform a systematic review comparing </w:t>
      </w:r>
      <w:r w:rsidRPr="00D865F3">
        <w:rPr>
          <w:rFonts w:ascii="Times New Roman" w:hAnsi="Times New Roman" w:cs="Times New Roman"/>
        </w:rPr>
        <w:t xml:space="preserve">LB's analgesic efficacy and side effects </w:t>
      </w:r>
      <w:r w:rsidRPr="00224C32">
        <w:rPr>
          <w:rFonts w:ascii="Times New Roman" w:hAnsi="Times New Roman" w:cs="Times New Roman"/>
        </w:rPr>
        <w:t>to conventional/placebo anesthetic in hemorrhoidectomy patients.</w:t>
      </w:r>
    </w:p>
    <w:p w14:paraId="1135CF0C" w14:textId="77777777" w:rsidR="00622A03" w:rsidRPr="00224C32" w:rsidRDefault="00622A03" w:rsidP="00622A03">
      <w:pPr>
        <w:spacing w:after="0" w:line="480" w:lineRule="auto"/>
        <w:rPr>
          <w:rFonts w:ascii="Times New Roman" w:hAnsi="Times New Roman" w:cs="Times New Roman"/>
        </w:rPr>
      </w:pPr>
      <w:r w:rsidRPr="00224C32">
        <w:rPr>
          <w:rFonts w:ascii="Times New Roman" w:hAnsi="Times New Roman" w:cs="Times New Roman"/>
          <w:b/>
          <w:bCs/>
        </w:rPr>
        <w:t>Methods:</w:t>
      </w:r>
      <w:r w:rsidRPr="00224C32">
        <w:rPr>
          <w:rFonts w:ascii="Times New Roman" w:hAnsi="Times New Roman" w:cs="Times New Roman"/>
        </w:rPr>
        <w:t xml:space="preserve"> </w:t>
      </w:r>
    </w:p>
    <w:p w14:paraId="5854AB1E" w14:textId="77777777" w:rsidR="00622A03" w:rsidRPr="00224C32" w:rsidRDefault="00622A03" w:rsidP="00622A03">
      <w:pPr>
        <w:spacing w:after="0" w:line="480" w:lineRule="auto"/>
        <w:rPr>
          <w:rFonts w:ascii="Times New Roman" w:eastAsia="Times New Roman" w:hAnsi="Times New Roman" w:cs="Times New Roman"/>
          <w:lang w:eastAsia="es-ES_tradnl"/>
        </w:rPr>
      </w:pPr>
      <w:r w:rsidRPr="00224C32">
        <w:rPr>
          <w:rFonts w:ascii="Times New Roman" w:eastAsia="Times New Roman" w:hAnsi="Times New Roman" w:cs="Times New Roman"/>
          <w:color w:val="333333"/>
          <w:shd w:val="clear" w:color="auto" w:fill="FFFFFF"/>
          <w:lang w:eastAsia="es-ES_tradnl"/>
        </w:rPr>
        <w:t xml:space="preserve">This is a systematic review of articles published from the time of inception of the datasets to August 19, 2022. The electronic databases included English publications in Ovid MEDLINE In-Process &amp; Other Non-Indexed Citations, Ovid MEDLINE, Ovid EMBASE, and Scopus. </w:t>
      </w:r>
    </w:p>
    <w:p w14:paraId="43357ABC" w14:textId="5030E444" w:rsidR="00622A03" w:rsidRDefault="00622A03" w:rsidP="00622A03">
      <w:pPr>
        <w:spacing w:after="0" w:line="480" w:lineRule="auto"/>
        <w:jc w:val="both"/>
        <w:rPr>
          <w:rFonts w:ascii="Times New Roman" w:hAnsi="Times New Roman" w:cs="Times New Roman"/>
          <w:b/>
          <w:bCs/>
        </w:rPr>
      </w:pPr>
      <w:r w:rsidRPr="00224C32">
        <w:rPr>
          <w:rFonts w:ascii="Times New Roman" w:hAnsi="Times New Roman" w:cs="Times New Roman"/>
          <w:b/>
          <w:bCs/>
        </w:rPr>
        <w:t>Results:</w:t>
      </w:r>
    </w:p>
    <w:p w14:paraId="05FA2328" w14:textId="77777777" w:rsidR="001D0A97" w:rsidRPr="001D0A97" w:rsidRDefault="001D0A97" w:rsidP="001D0A97">
      <w:pPr>
        <w:spacing w:line="480" w:lineRule="auto"/>
        <w:rPr>
          <w:rFonts w:ascii="Times New Roman" w:hAnsi="Times New Roman" w:cs="Times New Roman"/>
        </w:rPr>
      </w:pPr>
      <w:r w:rsidRPr="001D0A97">
        <w:rPr>
          <w:rFonts w:ascii="Times New Roman" w:hAnsi="Times New Roman" w:cs="Times New Roman"/>
        </w:rPr>
        <w:t>338 patients who underwent a hemorrhoidectomy procedure enrolled in 3 randomized clinical trials were included. The overall mean age was 45.84 years (standard deviation [SD] ± 11.43), and there was a male predominance (53.55% male). 194 patients (52.2 %) received LB, and 144 (47.8 %) received either bupivacaine or placebo. Pain scores at 72 hours in the LB (199, 266, and 300 mg) were significantly lower than in the bupivacaine HCl group (p=0.002). Compared to the bupivacaine/placebo group, the time to first use of opioids in the LB group was significantly longer at LB 199mg (11h vs. 9h); at LB 266 mg (19h vs. 9h), and LB 300 mg (19h vs. 8h) (p-value &lt;0.05). Moreover, compared to the bupivacaine/epinephrine group, it was significantly lower in LB 266 mg group (3.7 vs. 10.2 mg) and at LB 300 mg (13 vs. 33 mg) (p-value &lt;0.05). Finally, regarding adverse effects, conventional anesthetic/placebo reported more pain in bowel movement than LB (OR 2.60, 95% CI 1.31- 5.16).</w:t>
      </w:r>
    </w:p>
    <w:p w14:paraId="7EB1DE64" w14:textId="77777777" w:rsidR="001D0A97" w:rsidRPr="001D0A97" w:rsidRDefault="001D0A97" w:rsidP="00622A03">
      <w:pPr>
        <w:spacing w:after="0" w:line="480" w:lineRule="auto"/>
        <w:jc w:val="both"/>
        <w:rPr>
          <w:rFonts w:ascii="Times New Roman" w:hAnsi="Times New Roman" w:cs="Times New Roman"/>
        </w:rPr>
      </w:pPr>
    </w:p>
    <w:p w14:paraId="5639A4E5" w14:textId="77777777" w:rsidR="00622A03" w:rsidRPr="00224C32" w:rsidRDefault="00622A03" w:rsidP="00622A03">
      <w:pPr>
        <w:spacing w:after="0" w:line="480" w:lineRule="auto"/>
        <w:jc w:val="both"/>
        <w:rPr>
          <w:rFonts w:ascii="Times New Roman" w:hAnsi="Times New Roman" w:cs="Times New Roman"/>
          <w:b/>
          <w:bCs/>
        </w:rPr>
      </w:pPr>
      <w:r w:rsidRPr="00224C32">
        <w:rPr>
          <w:rFonts w:ascii="Times New Roman" w:hAnsi="Times New Roman" w:cs="Times New Roman"/>
          <w:b/>
          <w:bCs/>
        </w:rPr>
        <w:t>Conclusion:</w:t>
      </w:r>
    </w:p>
    <w:p w14:paraId="7C77C279" w14:textId="77777777" w:rsidR="00622A03" w:rsidRPr="00224C32" w:rsidRDefault="00622A03" w:rsidP="00622A03">
      <w:pPr>
        <w:spacing w:after="0" w:line="480" w:lineRule="auto"/>
        <w:jc w:val="both"/>
        <w:rPr>
          <w:rFonts w:ascii="Times New Roman" w:hAnsi="Times New Roman" w:cs="Times New Roman"/>
        </w:rPr>
      </w:pPr>
      <w:r w:rsidRPr="00224C32">
        <w:rPr>
          <w:rFonts w:ascii="Times New Roman" w:hAnsi="Times New Roman" w:cs="Times New Roman"/>
        </w:rPr>
        <w:t xml:space="preserve">Comparing LB to conventional anesthetic/placebo anesthetic for hemorrhoidectomy, we found a statistically significant reduction in pain through 72 hours, decreased opioid requirements, and delayed time </w:t>
      </w:r>
      <w:r w:rsidRPr="00224C32">
        <w:rPr>
          <w:rFonts w:ascii="Times New Roman" w:hAnsi="Times New Roman" w:cs="Times New Roman"/>
        </w:rPr>
        <w:lastRenderedPageBreak/>
        <w:t xml:space="preserve">to first opioid use. Moreover, there </w:t>
      </w:r>
      <w:r>
        <w:rPr>
          <w:rFonts w:ascii="Times New Roman" w:hAnsi="Times New Roman" w:cs="Times New Roman"/>
        </w:rPr>
        <w:t>was</w:t>
      </w:r>
      <w:r w:rsidRPr="00224C32">
        <w:rPr>
          <w:rFonts w:ascii="Times New Roman" w:hAnsi="Times New Roman" w:cs="Times New Roman"/>
        </w:rPr>
        <w:t xml:space="preserve"> no difference in adverse effects between LB and conventional anesthetic/placebo. </w:t>
      </w:r>
    </w:p>
    <w:p w14:paraId="196CA1A2" w14:textId="77777777" w:rsidR="00622A03" w:rsidRDefault="00622A03" w:rsidP="00622A03"/>
    <w:p w14:paraId="6A3C7FD8" w14:textId="77777777" w:rsidR="009C5A7F" w:rsidRPr="00224C32" w:rsidRDefault="009C5A7F" w:rsidP="009C5A7F">
      <w:pPr>
        <w:rPr>
          <w:rFonts w:ascii="Times New Roman" w:hAnsi="Times New Roman" w:cs="Times New Roman"/>
        </w:rPr>
      </w:pPr>
    </w:p>
    <w:p w14:paraId="158094BE" w14:textId="77777777" w:rsidR="00463060" w:rsidRPr="00224C32" w:rsidRDefault="009559DF">
      <w:pPr>
        <w:rPr>
          <w:rFonts w:ascii="Times New Roman" w:hAnsi="Times New Roman" w:cs="Times New Roman"/>
          <w:b/>
          <w:bCs/>
        </w:rPr>
      </w:pPr>
      <w:r w:rsidRPr="00224C32">
        <w:rPr>
          <w:rFonts w:ascii="Times New Roman" w:hAnsi="Times New Roman" w:cs="Times New Roman"/>
          <w:b/>
          <w:bCs/>
        </w:rPr>
        <w:t>Introduction</w:t>
      </w:r>
    </w:p>
    <w:p w14:paraId="00D707E2" w14:textId="412A3538" w:rsidR="00463060" w:rsidRPr="00224C32" w:rsidRDefault="00463060" w:rsidP="00463060">
      <w:pPr>
        <w:spacing w:after="0" w:line="480" w:lineRule="auto"/>
        <w:jc w:val="both"/>
        <w:rPr>
          <w:rFonts w:ascii="Times New Roman" w:hAnsi="Times New Roman" w:cs="Times New Roman"/>
        </w:rPr>
      </w:pPr>
      <w:r w:rsidRPr="00224C32">
        <w:rPr>
          <w:rFonts w:ascii="Times New Roman" w:hAnsi="Times New Roman" w:cs="Times New Roman"/>
        </w:rPr>
        <w:t xml:space="preserve">Liposome bupivacaine (LB) is a long-acting anesthetic </w:t>
      </w:r>
      <w:r w:rsidR="0096701C" w:rsidRPr="00224C32">
        <w:rPr>
          <w:rFonts w:ascii="Times New Roman" w:hAnsi="Times New Roman" w:cs="Times New Roman"/>
        </w:rPr>
        <w:t xml:space="preserve">used </w:t>
      </w:r>
      <w:r w:rsidR="00281EC3">
        <w:rPr>
          <w:rFonts w:ascii="Times New Roman" w:hAnsi="Times New Roman" w:cs="Times New Roman"/>
        </w:rPr>
        <w:t>for</w:t>
      </w:r>
      <w:r w:rsidRPr="00224C32">
        <w:rPr>
          <w:rFonts w:ascii="Times New Roman" w:hAnsi="Times New Roman" w:cs="Times New Roman"/>
        </w:rPr>
        <w:t xml:space="preserve"> postoperative analgesia.</w:t>
      </w:r>
      <w:r w:rsidR="008B2934" w:rsidRPr="00224C32">
        <w:rPr>
          <w:rFonts w:ascii="Times New Roman" w:hAnsi="Times New Roman" w:cs="Times New Roman"/>
        </w:rPr>
        <w:t xml:space="preserve"> </w:t>
      </w:r>
      <w:r w:rsidRPr="00224C32">
        <w:rPr>
          <w:rFonts w:ascii="Times New Roman" w:hAnsi="Times New Roman" w:cs="Times New Roman"/>
        </w:rPr>
        <w:t>Studies evaluating the efficacy of LB against an active comparator (bupivacaine or placebo) on acute postoperative pain control are few and heterogeneous</w:t>
      </w:r>
      <w:sdt>
        <w:sdtPr>
          <w:rPr>
            <w:rFonts w:ascii="Times New Roman" w:hAnsi="Times New Roman" w:cs="Times New Roman"/>
            <w:color w:val="000000"/>
            <w:vertAlign w:val="superscript"/>
          </w:rPr>
          <w:tag w:val="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"/>
          <w:id w:val="2135297180"/>
          <w:placeholder>
            <w:docPart w:val="DefaultPlaceholder_-1854013440"/>
          </w:placeholder>
        </w:sdtPr>
        <w:sdtContent>
          <w:r w:rsidR="0035692D" w:rsidRPr="0035692D">
            <w:rPr>
              <w:rFonts w:ascii="Times New Roman" w:hAnsi="Times New Roman" w:cs="Times New Roman"/>
              <w:color w:val="000000"/>
              <w:vertAlign w:val="superscript"/>
            </w:rPr>
            <w:t>1,2</w:t>
          </w:r>
        </w:sdtContent>
      </w:sdt>
      <w:r w:rsidR="008B2934" w:rsidRPr="00224C32">
        <w:rPr>
          <w:rFonts w:ascii="Times New Roman" w:hAnsi="Times New Roman" w:cs="Times New Roman"/>
        </w:rPr>
        <w:t>.</w:t>
      </w:r>
      <w:r w:rsidR="001D0A97">
        <w:rPr>
          <w:rFonts w:ascii="Times New Roman" w:hAnsi="Times New Roman" w:cs="Times New Roman"/>
        </w:rPr>
        <w:t xml:space="preserve"> </w:t>
      </w:r>
      <w:r w:rsidR="0096701C" w:rsidRPr="00224C32">
        <w:rPr>
          <w:rFonts w:ascii="Times New Roman" w:hAnsi="Times New Roman" w:cs="Times New Roman"/>
        </w:rPr>
        <w:t xml:space="preserve">We specifically sought to study </w:t>
      </w:r>
      <w:r w:rsidR="00281EC3">
        <w:rPr>
          <w:rFonts w:ascii="Times New Roman" w:hAnsi="Times New Roman" w:cs="Times New Roman"/>
        </w:rPr>
        <w:t>its</w:t>
      </w:r>
      <w:r w:rsidR="0096701C" w:rsidRPr="00224C32">
        <w:rPr>
          <w:rFonts w:ascii="Times New Roman" w:hAnsi="Times New Roman" w:cs="Times New Roman"/>
        </w:rPr>
        <w:t xml:space="preserve"> efficacy in analgesia following a historically known painful operation, hemorrhoidectomy. </w:t>
      </w:r>
      <w:r w:rsidRPr="00224C32">
        <w:rPr>
          <w:rFonts w:ascii="Times New Roman" w:hAnsi="Times New Roman" w:cs="Times New Roman"/>
        </w:rPr>
        <w:t xml:space="preserve">Thus, </w:t>
      </w:r>
      <w:r w:rsidR="0096701C" w:rsidRPr="00224C32">
        <w:rPr>
          <w:rFonts w:ascii="Times New Roman" w:hAnsi="Times New Roman" w:cs="Times New Roman"/>
        </w:rPr>
        <w:t xml:space="preserve">we </w:t>
      </w:r>
      <w:r w:rsidR="001D0A97">
        <w:rPr>
          <w:rFonts w:ascii="Times New Roman" w:hAnsi="Times New Roman" w:cs="Times New Roman"/>
        </w:rPr>
        <w:t>systematically compared</w:t>
      </w:r>
      <w:r w:rsidRPr="00224C32">
        <w:rPr>
          <w:rFonts w:ascii="Times New Roman" w:hAnsi="Times New Roman" w:cs="Times New Roman"/>
        </w:rPr>
        <w:t xml:space="preserve"> </w:t>
      </w:r>
      <w:r w:rsidR="00B92733" w:rsidRPr="00224C32">
        <w:rPr>
          <w:rFonts w:ascii="Times New Roman" w:hAnsi="Times New Roman" w:cs="Times New Roman"/>
        </w:rPr>
        <w:t xml:space="preserve">LB's analgesic efficacy and side effects </w:t>
      </w:r>
      <w:r w:rsidRPr="00224C32">
        <w:rPr>
          <w:rFonts w:ascii="Times New Roman" w:hAnsi="Times New Roman" w:cs="Times New Roman"/>
        </w:rPr>
        <w:t xml:space="preserve">to conventional </w:t>
      </w:r>
      <w:r w:rsidR="001D0A97">
        <w:rPr>
          <w:rFonts w:ascii="Times New Roman" w:hAnsi="Times New Roman" w:cs="Times New Roman"/>
        </w:rPr>
        <w:t>anesthetics</w:t>
      </w:r>
      <w:r w:rsidRPr="00224C32">
        <w:rPr>
          <w:rFonts w:ascii="Times New Roman" w:hAnsi="Times New Roman" w:cs="Times New Roman"/>
        </w:rPr>
        <w:t xml:space="preserve"> in</w:t>
      </w:r>
      <w:r w:rsidR="0096701C" w:rsidRPr="00224C32">
        <w:rPr>
          <w:rFonts w:ascii="Times New Roman" w:hAnsi="Times New Roman" w:cs="Times New Roman"/>
        </w:rPr>
        <w:t xml:space="preserve"> </w:t>
      </w:r>
      <w:r w:rsidRPr="00224C32">
        <w:rPr>
          <w:rFonts w:ascii="Times New Roman" w:hAnsi="Times New Roman" w:cs="Times New Roman"/>
        </w:rPr>
        <w:t>hemorrhoidectomy patients.</w:t>
      </w:r>
    </w:p>
    <w:p w14:paraId="0327D65C" w14:textId="77777777" w:rsidR="008B2934" w:rsidRPr="00224C32" w:rsidRDefault="008B2934" w:rsidP="00463060">
      <w:pPr>
        <w:spacing w:after="0" w:line="480" w:lineRule="auto"/>
        <w:jc w:val="both"/>
        <w:rPr>
          <w:rFonts w:ascii="Times New Roman" w:hAnsi="Times New Roman" w:cs="Times New Roman"/>
        </w:rPr>
      </w:pPr>
    </w:p>
    <w:p w14:paraId="078AC5EF" w14:textId="7CE5C341" w:rsidR="009559DF" w:rsidRPr="00224C32" w:rsidRDefault="009559DF">
      <w:pPr>
        <w:rPr>
          <w:rFonts w:ascii="Times New Roman" w:hAnsi="Times New Roman" w:cs="Times New Roman"/>
          <w:b/>
          <w:bCs/>
        </w:rPr>
      </w:pPr>
      <w:r w:rsidRPr="00224C32">
        <w:rPr>
          <w:rFonts w:ascii="Times New Roman" w:hAnsi="Times New Roman" w:cs="Times New Roman"/>
          <w:b/>
          <w:bCs/>
        </w:rPr>
        <w:br w:type="page"/>
      </w:r>
    </w:p>
    <w:p w14:paraId="5C35B267" w14:textId="7EA1280F" w:rsidR="00E3531C" w:rsidRPr="00224C32" w:rsidRDefault="00E3531C" w:rsidP="00E3531C">
      <w:pPr>
        <w:spacing w:line="480" w:lineRule="auto"/>
        <w:rPr>
          <w:rFonts w:ascii="Times New Roman" w:hAnsi="Times New Roman" w:cs="Times New Roman"/>
          <w:b/>
          <w:bCs/>
        </w:rPr>
      </w:pPr>
      <w:r w:rsidRPr="00224C32">
        <w:rPr>
          <w:rFonts w:ascii="Times New Roman" w:hAnsi="Times New Roman" w:cs="Times New Roman"/>
          <w:b/>
          <w:bCs/>
        </w:rPr>
        <w:lastRenderedPageBreak/>
        <w:t>Methods</w:t>
      </w:r>
    </w:p>
    <w:p w14:paraId="130A0AA3" w14:textId="10B8432A" w:rsidR="00E3531C" w:rsidRPr="00224C32" w:rsidRDefault="00E3531C" w:rsidP="00E3531C">
      <w:pPr>
        <w:spacing w:line="480" w:lineRule="auto"/>
        <w:rPr>
          <w:rFonts w:ascii="Times New Roman" w:hAnsi="Times New Roman" w:cs="Times New Roman"/>
        </w:rPr>
      </w:pPr>
      <w:r w:rsidRPr="00224C32">
        <w:rPr>
          <w:rFonts w:ascii="Times New Roman" w:hAnsi="Times New Roman" w:cs="Times New Roman"/>
        </w:rPr>
        <w:t>We followed the Preferred Reporting Items for Systematic Reviews and Meta-analysis (PRISMA) guidelines. The protocol for this study is registered at PROSPERO</w:t>
      </w:r>
      <w:r w:rsidR="001D0A97">
        <w:rPr>
          <w:rFonts w:ascii="Times New Roman" w:hAnsi="Times New Roman" w:cs="Times New Roman"/>
        </w:rPr>
        <w:t>.</w:t>
      </w:r>
    </w:p>
    <w:p w14:paraId="0346D44E" w14:textId="77777777" w:rsidR="00E3531C" w:rsidRPr="00224C32" w:rsidRDefault="00E3531C" w:rsidP="00E3531C">
      <w:pPr>
        <w:spacing w:line="480" w:lineRule="auto"/>
        <w:rPr>
          <w:rFonts w:ascii="Times New Roman" w:hAnsi="Times New Roman" w:cs="Times New Roman"/>
          <w:b/>
          <w:bCs/>
        </w:rPr>
      </w:pPr>
      <w:r w:rsidRPr="00224C32">
        <w:rPr>
          <w:rFonts w:ascii="Times New Roman" w:hAnsi="Times New Roman" w:cs="Times New Roman"/>
          <w:b/>
          <w:bCs/>
        </w:rPr>
        <w:t>Eligibility criteria</w:t>
      </w:r>
    </w:p>
    <w:p w14:paraId="14B3EE03" w14:textId="6BBE49C2" w:rsidR="00322FCF" w:rsidRPr="00224C32" w:rsidRDefault="00E3531C" w:rsidP="005E219B">
      <w:pPr>
        <w:pStyle w:val="NormalWeb"/>
        <w:spacing w:after="0" w:line="480" w:lineRule="auto"/>
        <w:rPr>
          <w:color w:val="0E101A"/>
          <w:sz w:val="22"/>
          <w:szCs w:val="22"/>
        </w:rPr>
      </w:pPr>
      <w:r w:rsidRPr="00224C32">
        <w:rPr>
          <w:color w:val="0E101A"/>
          <w:sz w:val="22"/>
          <w:szCs w:val="22"/>
        </w:rPr>
        <w:t>We included</w:t>
      </w:r>
      <w:r w:rsidR="00322FCF" w:rsidRPr="00224C32">
        <w:rPr>
          <w:color w:val="0E101A"/>
          <w:sz w:val="22"/>
          <w:szCs w:val="22"/>
        </w:rPr>
        <w:t xml:space="preserve"> randomized, double-blind, placebo-controlled</w:t>
      </w:r>
      <w:r w:rsidR="00B25F0B" w:rsidRPr="00224C32">
        <w:rPr>
          <w:color w:val="0E101A"/>
          <w:sz w:val="22"/>
          <w:szCs w:val="22"/>
        </w:rPr>
        <w:t xml:space="preserve"> clinical </w:t>
      </w:r>
      <w:r w:rsidR="001D0A97">
        <w:rPr>
          <w:color w:val="0E101A"/>
          <w:sz w:val="22"/>
          <w:szCs w:val="22"/>
        </w:rPr>
        <w:t>trials</w:t>
      </w:r>
      <w:r w:rsidR="00B25F0B" w:rsidRPr="00224C32">
        <w:rPr>
          <w:color w:val="0E101A"/>
          <w:sz w:val="22"/>
          <w:szCs w:val="22"/>
        </w:rPr>
        <w:t xml:space="preserve"> (RCT)</w:t>
      </w:r>
      <w:r w:rsidRPr="00224C32">
        <w:rPr>
          <w:color w:val="0E101A"/>
          <w:sz w:val="22"/>
          <w:szCs w:val="22"/>
        </w:rPr>
        <w:t xml:space="preserve"> in </w:t>
      </w:r>
      <w:r w:rsidR="00322FCF" w:rsidRPr="00224C32">
        <w:rPr>
          <w:color w:val="0E101A"/>
          <w:sz w:val="22"/>
          <w:szCs w:val="22"/>
        </w:rPr>
        <w:t>men and nonpregnant women aged 18 years or older scheduled to undergo excisional hemorrhoidectom</w:t>
      </w:r>
      <w:r w:rsidR="00B25F0B" w:rsidRPr="00224C32">
        <w:rPr>
          <w:color w:val="0E101A"/>
          <w:sz w:val="22"/>
          <w:szCs w:val="22"/>
        </w:rPr>
        <w:t>y.</w:t>
      </w:r>
      <w:r w:rsidR="00B25F0B" w:rsidRPr="00224C32">
        <w:rPr>
          <w:color w:val="FF0000"/>
          <w:sz w:val="22"/>
          <w:szCs w:val="22"/>
        </w:rPr>
        <w:t xml:space="preserve"> </w:t>
      </w:r>
      <w:r w:rsidR="005E219B" w:rsidRPr="00224C32">
        <w:rPr>
          <w:color w:val="0E101A"/>
          <w:sz w:val="22"/>
          <w:szCs w:val="22"/>
        </w:rPr>
        <w:t>Patients were excluded if they</w:t>
      </w:r>
      <w:r w:rsidR="00B25F0B" w:rsidRPr="00224C32">
        <w:rPr>
          <w:color w:val="0E101A"/>
          <w:sz w:val="22"/>
          <w:szCs w:val="22"/>
        </w:rPr>
        <w:t xml:space="preserve"> received less than 133 mg LB or </w:t>
      </w:r>
      <w:r w:rsidR="005E219B" w:rsidRPr="00224C32">
        <w:rPr>
          <w:color w:val="0E101A"/>
          <w:sz w:val="22"/>
          <w:szCs w:val="22"/>
        </w:rPr>
        <w:t xml:space="preserve">took analgesics (non-steroidal anti-inflammatory drugs, acetaminophen, or opioids), antidepressants, or glucocorticoids within the </w:t>
      </w:r>
      <w:r w:rsidR="00B25F0B" w:rsidRPr="00224C32">
        <w:rPr>
          <w:color w:val="0E101A"/>
          <w:sz w:val="22"/>
          <w:szCs w:val="22"/>
        </w:rPr>
        <w:t>three</w:t>
      </w:r>
      <w:r w:rsidR="005E219B" w:rsidRPr="00224C32">
        <w:rPr>
          <w:color w:val="0E101A"/>
          <w:sz w:val="22"/>
          <w:szCs w:val="22"/>
        </w:rPr>
        <w:t xml:space="preserve"> days before surgery.</w:t>
      </w:r>
      <w:r w:rsidR="00B25F0B" w:rsidRPr="00224C32">
        <w:rPr>
          <w:color w:val="0E101A"/>
          <w:sz w:val="22"/>
          <w:szCs w:val="22"/>
        </w:rPr>
        <w:t xml:space="preserve"> </w:t>
      </w:r>
      <w:r w:rsidR="00B05FCD">
        <w:rPr>
          <w:color w:val="0E101A"/>
          <w:sz w:val="22"/>
          <w:szCs w:val="22"/>
        </w:rPr>
        <w:t>Studies</w:t>
      </w:r>
      <w:r w:rsidR="00B25F0B" w:rsidRPr="00224C32">
        <w:rPr>
          <w:color w:val="0E101A"/>
          <w:sz w:val="22"/>
          <w:szCs w:val="22"/>
        </w:rPr>
        <w:t xml:space="preserve"> with less than 20 participants were excluded.</w:t>
      </w:r>
    </w:p>
    <w:p w14:paraId="426CBCB3" w14:textId="7E207F8C" w:rsidR="002407B8" w:rsidRPr="00224C32" w:rsidRDefault="00E3531C" w:rsidP="008D532B">
      <w:pPr>
        <w:pStyle w:val="NormalWeb"/>
        <w:spacing w:after="0" w:line="480" w:lineRule="auto"/>
        <w:rPr>
          <w:color w:val="FF0000"/>
          <w:sz w:val="22"/>
          <w:szCs w:val="22"/>
        </w:rPr>
      </w:pPr>
      <w:bookmarkStart w:id="1" w:name="_Hlk134278464"/>
      <w:r w:rsidRPr="00224C32">
        <w:rPr>
          <w:color w:val="0E101A"/>
          <w:sz w:val="22"/>
          <w:szCs w:val="22"/>
        </w:rPr>
        <w:t>The primary outcome of interest w</w:t>
      </w:r>
      <w:r w:rsidR="00F87CDB" w:rsidRPr="00224C32">
        <w:rPr>
          <w:color w:val="0E101A"/>
          <w:sz w:val="22"/>
          <w:szCs w:val="22"/>
        </w:rPr>
        <w:t xml:space="preserve">as </w:t>
      </w:r>
      <w:r w:rsidR="008D532B" w:rsidRPr="00224C32">
        <w:rPr>
          <w:color w:val="0E101A"/>
          <w:sz w:val="22"/>
          <w:szCs w:val="22"/>
        </w:rPr>
        <w:t xml:space="preserve">a </w:t>
      </w:r>
      <w:r w:rsidR="005E219B" w:rsidRPr="00224C32">
        <w:rPr>
          <w:color w:val="0E101A"/>
          <w:sz w:val="22"/>
          <w:szCs w:val="22"/>
        </w:rPr>
        <w:t>pain score</w:t>
      </w:r>
      <w:r w:rsidR="008D532B" w:rsidRPr="00224C32">
        <w:rPr>
          <w:color w:val="0E101A"/>
          <w:sz w:val="22"/>
          <w:szCs w:val="22"/>
        </w:rPr>
        <w:t xml:space="preserve"> at 72 hours</w:t>
      </w:r>
      <w:r w:rsidR="002C7DE6" w:rsidRPr="00224C32">
        <w:rPr>
          <w:color w:val="0E101A"/>
          <w:sz w:val="22"/>
          <w:szCs w:val="22"/>
        </w:rPr>
        <w:t xml:space="preserve">. </w:t>
      </w:r>
      <w:r w:rsidR="00AE6346" w:rsidRPr="00224C32">
        <w:rPr>
          <w:color w:val="0E101A"/>
          <w:sz w:val="22"/>
          <w:szCs w:val="22"/>
        </w:rPr>
        <w:t>S</w:t>
      </w:r>
      <w:r w:rsidRPr="00224C32">
        <w:rPr>
          <w:color w:val="0E101A"/>
          <w:sz w:val="22"/>
          <w:szCs w:val="22"/>
        </w:rPr>
        <w:t>econdary outcomes were</w:t>
      </w:r>
      <w:r w:rsidR="008D532B" w:rsidRPr="00224C32">
        <w:rPr>
          <w:color w:val="0E101A"/>
          <w:sz w:val="22"/>
          <w:szCs w:val="22"/>
        </w:rPr>
        <w:t xml:space="preserve"> time to first opioid,</w:t>
      </w:r>
      <w:r w:rsidR="00B25F0B" w:rsidRPr="00224C32">
        <w:rPr>
          <w:color w:val="0E101A"/>
          <w:sz w:val="22"/>
          <w:szCs w:val="22"/>
        </w:rPr>
        <w:t xml:space="preserve"> </w:t>
      </w:r>
      <w:r w:rsidR="001D0A97">
        <w:rPr>
          <w:color w:val="0E101A"/>
          <w:sz w:val="22"/>
          <w:szCs w:val="22"/>
        </w:rPr>
        <w:t xml:space="preserve">the </w:t>
      </w:r>
      <w:r w:rsidR="008D532B" w:rsidRPr="00224C32">
        <w:rPr>
          <w:color w:val="0E101A"/>
          <w:sz w:val="22"/>
          <w:szCs w:val="22"/>
        </w:rPr>
        <w:t>dose of rescue medication</w:t>
      </w:r>
      <w:r w:rsidR="00B05FCD">
        <w:rPr>
          <w:color w:val="0E101A"/>
          <w:sz w:val="22"/>
          <w:szCs w:val="22"/>
        </w:rPr>
        <w:t xml:space="preserve"> over 72 hours</w:t>
      </w:r>
      <w:r w:rsidR="008D532B" w:rsidRPr="00224C32">
        <w:rPr>
          <w:color w:val="0E101A"/>
          <w:sz w:val="22"/>
          <w:szCs w:val="22"/>
        </w:rPr>
        <w:t>, a</w:t>
      </w:r>
      <w:r w:rsidR="00D74F43" w:rsidRPr="00224C32">
        <w:rPr>
          <w:color w:val="0E101A"/>
          <w:sz w:val="22"/>
          <w:szCs w:val="22"/>
        </w:rPr>
        <w:t>nd adverse effects (AE)</w:t>
      </w:r>
      <w:r w:rsidR="008D532B" w:rsidRPr="00224C32">
        <w:rPr>
          <w:color w:val="0E101A"/>
          <w:sz w:val="22"/>
          <w:szCs w:val="22"/>
        </w:rPr>
        <w:t>.</w:t>
      </w:r>
    </w:p>
    <w:bookmarkEnd w:id="1"/>
    <w:p w14:paraId="1783054A" w14:textId="77777777" w:rsidR="00BA071E" w:rsidRPr="00224C32" w:rsidRDefault="00BA071E" w:rsidP="00BA071E">
      <w:pPr>
        <w:pStyle w:val="NormalWeb"/>
        <w:spacing w:after="0" w:line="480" w:lineRule="auto"/>
        <w:rPr>
          <w:b/>
          <w:bCs/>
          <w:color w:val="0E101A"/>
          <w:sz w:val="22"/>
          <w:szCs w:val="22"/>
        </w:rPr>
      </w:pPr>
      <w:r w:rsidRPr="00224C32">
        <w:rPr>
          <w:b/>
          <w:bCs/>
          <w:color w:val="0E101A"/>
          <w:sz w:val="22"/>
          <w:szCs w:val="22"/>
        </w:rPr>
        <w:t>Data sources and searches</w:t>
      </w:r>
    </w:p>
    <w:p w14:paraId="0E353501" w14:textId="3B55AFC4" w:rsidR="00BA071E" w:rsidRPr="00224C32" w:rsidRDefault="00BA071E" w:rsidP="00BA071E">
      <w:pPr>
        <w:pStyle w:val="NormalWeb"/>
        <w:spacing w:after="0" w:line="480" w:lineRule="auto"/>
        <w:rPr>
          <w:color w:val="0E101A"/>
          <w:sz w:val="22"/>
          <w:szCs w:val="22"/>
        </w:rPr>
      </w:pPr>
      <w:r w:rsidRPr="00224C32">
        <w:rPr>
          <w:color w:val="0E101A"/>
          <w:sz w:val="22"/>
          <w:szCs w:val="22"/>
        </w:rPr>
        <w:t>A comprehensive search of several databases</w:t>
      </w:r>
      <w:r w:rsidR="00951042" w:rsidRPr="00224C32">
        <w:rPr>
          <w:color w:val="0E101A"/>
          <w:sz w:val="22"/>
          <w:szCs w:val="22"/>
        </w:rPr>
        <w:t xml:space="preserve"> was conducted from inception until August 2022</w:t>
      </w:r>
      <w:r w:rsidRPr="00224C32">
        <w:rPr>
          <w:color w:val="0E101A"/>
          <w:sz w:val="22"/>
          <w:szCs w:val="22"/>
        </w:rPr>
        <w:t xml:space="preserve">. The databases included were Ovid MEDLINE(R) and </w:t>
      </w:r>
      <w:proofErr w:type="spellStart"/>
      <w:r w:rsidRPr="00224C32">
        <w:rPr>
          <w:color w:val="0E101A"/>
          <w:sz w:val="22"/>
          <w:szCs w:val="22"/>
        </w:rPr>
        <w:t>Epub</w:t>
      </w:r>
      <w:proofErr w:type="spellEnd"/>
      <w:r w:rsidRPr="00224C32">
        <w:rPr>
          <w:color w:val="0E101A"/>
          <w:sz w:val="22"/>
          <w:szCs w:val="22"/>
        </w:rPr>
        <w:t xml:space="preserve"> Ahead of Print, </w:t>
      </w:r>
      <w:r w:rsidR="000C39BB" w:rsidRPr="00224C32">
        <w:rPr>
          <w:color w:val="0E101A"/>
          <w:sz w:val="22"/>
          <w:szCs w:val="22"/>
        </w:rPr>
        <w:t>CINAHL, Ovid EMBASE, Ovid Cochrane Central Register of Controlled Trials, Ovid Cochrane Database of Systematic Reviews, Scopus, and</w:t>
      </w:r>
      <w:r w:rsidR="000C39BB" w:rsidRPr="00224C32">
        <w:rPr>
          <w:sz w:val="22"/>
          <w:szCs w:val="22"/>
        </w:rPr>
        <w:t xml:space="preserve"> </w:t>
      </w:r>
      <w:r w:rsidR="000C39BB" w:rsidRPr="00224C32">
        <w:rPr>
          <w:color w:val="0E101A"/>
          <w:sz w:val="22"/>
          <w:szCs w:val="22"/>
        </w:rPr>
        <w:t xml:space="preserve">Web of Science - searched Science Citation Index (SCI), Conference Proceedings Citation Index (CPCI) and BIOSIS Citation Index (BCI). </w:t>
      </w:r>
      <w:r w:rsidRPr="00224C32">
        <w:rPr>
          <w:color w:val="0E101A"/>
          <w:sz w:val="22"/>
          <w:szCs w:val="22"/>
        </w:rPr>
        <w:t xml:space="preserve">The search strategy was designed and conducted by an experienced librarian with input from the study's principal investigator. Controlled vocabulary supplemented with keywords was used to search for studies of </w:t>
      </w:r>
      <w:r w:rsidR="008D3F1B" w:rsidRPr="00224C32">
        <w:rPr>
          <w:color w:val="0E101A"/>
          <w:sz w:val="22"/>
          <w:szCs w:val="22"/>
        </w:rPr>
        <w:t>Liposomal Bupivacaine for Hemorrhoidectomy</w:t>
      </w:r>
      <w:r w:rsidRPr="00224C32">
        <w:rPr>
          <w:color w:val="0E101A"/>
          <w:sz w:val="22"/>
          <w:szCs w:val="22"/>
        </w:rPr>
        <w:t xml:space="preserve"> (Supplementary XX)</w:t>
      </w:r>
      <w:r w:rsidR="00975AFA" w:rsidRPr="00224C32">
        <w:rPr>
          <w:color w:val="0E101A"/>
          <w:sz w:val="22"/>
          <w:szCs w:val="22"/>
        </w:rPr>
        <w:t>.</w:t>
      </w:r>
    </w:p>
    <w:p w14:paraId="221C6243" w14:textId="77777777" w:rsidR="00945B52" w:rsidRPr="00224C32" w:rsidRDefault="00945B52" w:rsidP="00945B52">
      <w:pPr>
        <w:spacing w:line="480" w:lineRule="auto"/>
        <w:rPr>
          <w:rFonts w:ascii="Times New Roman" w:hAnsi="Times New Roman" w:cs="Times New Roman"/>
          <w:b/>
          <w:bCs/>
        </w:rPr>
      </w:pPr>
      <w:r w:rsidRPr="00224C32">
        <w:rPr>
          <w:rFonts w:ascii="Times New Roman" w:hAnsi="Times New Roman" w:cs="Times New Roman"/>
          <w:b/>
          <w:bCs/>
        </w:rPr>
        <w:t>Study selection</w:t>
      </w:r>
    </w:p>
    <w:p w14:paraId="35F27590" w14:textId="38C4C77B" w:rsidR="00945B52" w:rsidRPr="00224C32" w:rsidRDefault="00945B52" w:rsidP="00167486">
      <w:pPr>
        <w:spacing w:line="480" w:lineRule="auto"/>
        <w:rPr>
          <w:rFonts w:ascii="Times New Roman" w:hAnsi="Times New Roman" w:cs="Times New Roman"/>
        </w:rPr>
      </w:pPr>
      <w:r w:rsidRPr="00224C32">
        <w:rPr>
          <w:rFonts w:ascii="Times New Roman" w:hAnsi="Times New Roman" w:cs="Times New Roman"/>
        </w:rPr>
        <w:lastRenderedPageBreak/>
        <w:t xml:space="preserve">Search records were uploaded into </w:t>
      </w:r>
      <w:r w:rsidR="00167486" w:rsidRPr="00224C32">
        <w:rPr>
          <w:rFonts w:ascii="Times New Roman" w:hAnsi="Times New Roman" w:cs="Times New Roman"/>
        </w:rPr>
        <w:t>Covidence systematic review software, Veritas Health Innovation, Melbourne, Australia.</w:t>
      </w:r>
      <w:r w:rsidRPr="00224C32">
        <w:rPr>
          <w:rFonts w:ascii="Times New Roman" w:hAnsi="Times New Roman" w:cs="Times New Roman"/>
        </w:rPr>
        <w:t xml:space="preserve"> All stages of the review (title and abstract screen, full-text screen, and data extraction) were </w:t>
      </w:r>
      <w:r w:rsidR="00001BF3" w:rsidRPr="00224C32">
        <w:rPr>
          <w:rFonts w:ascii="Times New Roman" w:hAnsi="Times New Roman" w:cs="Times New Roman"/>
        </w:rPr>
        <w:t>duplicated</w:t>
      </w:r>
      <w:r w:rsidRPr="00224C32">
        <w:rPr>
          <w:rFonts w:ascii="Times New Roman" w:hAnsi="Times New Roman" w:cs="Times New Roman"/>
        </w:rPr>
        <w:t xml:space="preserve"> by </w:t>
      </w:r>
      <w:r w:rsidR="00167486" w:rsidRPr="00224C32">
        <w:rPr>
          <w:rFonts w:ascii="Times New Roman" w:hAnsi="Times New Roman" w:cs="Times New Roman"/>
        </w:rPr>
        <w:t>three</w:t>
      </w:r>
      <w:r w:rsidRPr="00224C32">
        <w:rPr>
          <w:rFonts w:ascii="Times New Roman" w:hAnsi="Times New Roman" w:cs="Times New Roman"/>
        </w:rPr>
        <w:t xml:space="preserve"> independent reviewers (P.S-P., </w:t>
      </w:r>
      <w:r w:rsidR="00167486" w:rsidRPr="00224C32">
        <w:rPr>
          <w:rFonts w:ascii="Times New Roman" w:hAnsi="Times New Roman" w:cs="Times New Roman"/>
        </w:rPr>
        <w:t>K.O</w:t>
      </w:r>
      <w:r w:rsidRPr="00224C32">
        <w:rPr>
          <w:rFonts w:ascii="Times New Roman" w:hAnsi="Times New Roman" w:cs="Times New Roman"/>
        </w:rPr>
        <w:t xml:space="preserve">., </w:t>
      </w:r>
      <w:r w:rsidR="00167486" w:rsidRPr="00224C32">
        <w:rPr>
          <w:rFonts w:ascii="Times New Roman" w:hAnsi="Times New Roman" w:cs="Times New Roman"/>
        </w:rPr>
        <w:t>K.L</w:t>
      </w:r>
      <w:r w:rsidR="00001BF3" w:rsidRPr="00224C32">
        <w:rPr>
          <w:rFonts w:ascii="Times New Roman" w:hAnsi="Times New Roman" w:cs="Times New Roman"/>
        </w:rPr>
        <w:t>, L.F</w:t>
      </w:r>
      <w:r w:rsidRPr="00224C32">
        <w:rPr>
          <w:rFonts w:ascii="Times New Roman" w:hAnsi="Times New Roman" w:cs="Times New Roman"/>
        </w:rPr>
        <w:t xml:space="preserve">). </w:t>
      </w:r>
      <w:r w:rsidR="00B92733" w:rsidRPr="00224C32">
        <w:rPr>
          <w:rFonts w:ascii="Times New Roman" w:hAnsi="Times New Roman" w:cs="Times New Roman"/>
        </w:rPr>
        <w:t>Before beginning each stage, pilots were performed to understand and accurately understand</w:t>
      </w:r>
      <w:r w:rsidRPr="00224C32">
        <w:rPr>
          <w:rFonts w:ascii="Times New Roman" w:hAnsi="Times New Roman" w:cs="Times New Roman"/>
        </w:rPr>
        <w:t xml:space="preserve"> the eligibility criteria. Disagreements at each stage of the review were resolved by </w:t>
      </w:r>
      <w:r w:rsidR="00167486" w:rsidRPr="00224C32">
        <w:rPr>
          <w:rFonts w:ascii="Times New Roman" w:hAnsi="Times New Roman" w:cs="Times New Roman"/>
        </w:rPr>
        <w:t>the senior</w:t>
      </w:r>
      <w:r w:rsidRPr="00224C32">
        <w:rPr>
          <w:rFonts w:ascii="Times New Roman" w:hAnsi="Times New Roman" w:cs="Times New Roman"/>
        </w:rPr>
        <w:t xml:space="preserve"> author (</w:t>
      </w:r>
      <w:r w:rsidR="00167486" w:rsidRPr="00224C32">
        <w:rPr>
          <w:rFonts w:ascii="Times New Roman" w:hAnsi="Times New Roman" w:cs="Times New Roman"/>
        </w:rPr>
        <w:t xml:space="preserve">Y. </w:t>
      </w:r>
      <w:r w:rsidRPr="00224C32">
        <w:rPr>
          <w:rFonts w:ascii="Times New Roman" w:hAnsi="Times New Roman" w:cs="Times New Roman"/>
        </w:rPr>
        <w:t>N.). Full-text screening agreement was assessed using Cohen's kappa (k=0.</w:t>
      </w:r>
      <w:r w:rsidR="002A1DE6" w:rsidRPr="00224C32">
        <w:rPr>
          <w:rFonts w:ascii="Times New Roman" w:hAnsi="Times New Roman" w:cs="Times New Roman"/>
        </w:rPr>
        <w:t>63</w:t>
      </w:r>
      <w:r w:rsidRPr="00224C32">
        <w:rPr>
          <w:rFonts w:ascii="Times New Roman" w:hAnsi="Times New Roman" w:cs="Times New Roman"/>
        </w:rPr>
        <w:t xml:space="preserve">). </w:t>
      </w:r>
    </w:p>
    <w:p w14:paraId="53C4CADF" w14:textId="77777777" w:rsidR="008F28B6" w:rsidRPr="00224C32" w:rsidRDefault="008F28B6" w:rsidP="008F28B6">
      <w:pPr>
        <w:spacing w:line="480" w:lineRule="auto"/>
        <w:rPr>
          <w:rFonts w:ascii="Times New Roman" w:hAnsi="Times New Roman" w:cs="Times New Roman"/>
          <w:b/>
          <w:bCs/>
        </w:rPr>
      </w:pPr>
      <w:r w:rsidRPr="00224C32">
        <w:rPr>
          <w:rFonts w:ascii="Times New Roman" w:hAnsi="Times New Roman" w:cs="Times New Roman"/>
          <w:b/>
          <w:bCs/>
        </w:rPr>
        <w:t>Data collection</w:t>
      </w:r>
    </w:p>
    <w:p w14:paraId="0BD78A74" w14:textId="27E68DED" w:rsidR="002C7DE6" w:rsidRPr="00224C32" w:rsidRDefault="008F28B6" w:rsidP="002C7DE6">
      <w:pPr>
        <w:spacing w:line="480" w:lineRule="auto"/>
        <w:rPr>
          <w:rFonts w:ascii="Times New Roman" w:hAnsi="Times New Roman" w:cs="Times New Roman"/>
        </w:rPr>
      </w:pPr>
      <w:r w:rsidRPr="00224C32">
        <w:rPr>
          <w:rFonts w:ascii="Times New Roman" w:hAnsi="Times New Roman" w:cs="Times New Roman"/>
        </w:rPr>
        <w:t xml:space="preserve">The following data were extracted: 1) general characteristics (first author, publication date, country, study design, data collection period); 2) setting (single-center, multicenter); 3) preoperative characteristics (age, sex, BMI, ASA </w:t>
      </w:r>
      <w:r w:rsidR="00332617" w:rsidRPr="00224C32">
        <w:rPr>
          <w:rFonts w:ascii="Times New Roman" w:hAnsi="Times New Roman" w:cs="Times New Roman"/>
        </w:rPr>
        <w:t>score</w:t>
      </w:r>
      <w:r w:rsidRPr="00224C32">
        <w:rPr>
          <w:rFonts w:ascii="Times New Roman" w:hAnsi="Times New Roman" w:cs="Times New Roman"/>
        </w:rPr>
        <w:t>, Charlson Comorbidity Score)</w:t>
      </w:r>
      <w:r w:rsidR="00332617" w:rsidRPr="00224C32">
        <w:rPr>
          <w:rFonts w:ascii="Times New Roman" w:hAnsi="Times New Roman" w:cs="Times New Roman"/>
        </w:rPr>
        <w:t>;</w:t>
      </w:r>
      <w:r w:rsidR="004A3D1B" w:rsidRPr="00224C32">
        <w:rPr>
          <w:rFonts w:ascii="Times New Roman" w:hAnsi="Times New Roman" w:cs="Times New Roman"/>
        </w:rPr>
        <w:t xml:space="preserve"> 4</w:t>
      </w:r>
      <w:r w:rsidRPr="00224C32">
        <w:rPr>
          <w:rFonts w:ascii="Times New Roman" w:hAnsi="Times New Roman" w:cs="Times New Roman"/>
        </w:rPr>
        <w:t>)</w:t>
      </w:r>
      <w:r w:rsidR="004A3D1B" w:rsidRPr="00224C32">
        <w:rPr>
          <w:rFonts w:ascii="Times New Roman" w:hAnsi="Times New Roman" w:cs="Times New Roman"/>
        </w:rPr>
        <w:t xml:space="preserve"> primary</w:t>
      </w:r>
      <w:r w:rsidRPr="00224C32">
        <w:rPr>
          <w:rFonts w:ascii="Times New Roman" w:hAnsi="Times New Roman" w:cs="Times New Roman"/>
        </w:rPr>
        <w:t xml:space="preserve"> outcomes</w:t>
      </w:r>
      <w:r w:rsidR="002C7DE6" w:rsidRPr="00224C32">
        <w:rPr>
          <w:rFonts w:ascii="Times New Roman" w:hAnsi="Times New Roman" w:cs="Times New Roman"/>
        </w:rPr>
        <w:t xml:space="preserve"> (pain relief) was assessed by the cumulative pain score as reflected in the pain intensity at rest measured using a validated 1</w:t>
      </w:r>
      <w:r w:rsidR="002407B8" w:rsidRPr="00224C32">
        <w:rPr>
          <w:rFonts w:ascii="Times New Roman" w:hAnsi="Times New Roman" w:cs="Times New Roman"/>
        </w:rPr>
        <w:t>0</w:t>
      </w:r>
      <w:r w:rsidR="002C7DE6" w:rsidRPr="00224C32">
        <w:rPr>
          <w:rFonts w:ascii="Times New Roman" w:hAnsi="Times New Roman" w:cs="Times New Roman"/>
        </w:rPr>
        <w:t>-point numeric rating scale (NRS; 0= no pain and 10= worst possible pain) area under the curve through 72 hours after study drug administration (AUC0 –72)</w:t>
      </w:r>
    </w:p>
    <w:p w14:paraId="35BCA18C" w14:textId="5102B062" w:rsidR="008F28B6" w:rsidRPr="00224C32" w:rsidRDefault="002C7DE6" w:rsidP="00332617">
      <w:pPr>
        <w:spacing w:line="480" w:lineRule="auto"/>
        <w:rPr>
          <w:rFonts w:ascii="Times New Roman" w:hAnsi="Times New Roman" w:cs="Times New Roman"/>
        </w:rPr>
      </w:pPr>
      <w:r w:rsidRPr="00224C32">
        <w:rPr>
          <w:rFonts w:ascii="Times New Roman" w:hAnsi="Times New Roman" w:cs="Times New Roman"/>
        </w:rPr>
        <w:t>Secondary outcomes were the total amount (milligrams) of opioid rescue medication consumed 72 hours after surgery, the time to first postsurgical use of opioid rescue medication, and adverse effects (AE)</w:t>
      </w:r>
      <w:r w:rsidR="008619F4">
        <w:rPr>
          <w:rFonts w:ascii="Times New Roman" w:hAnsi="Times New Roman" w:cs="Times New Roman"/>
        </w:rPr>
        <w:t>.</w:t>
      </w:r>
      <w:r w:rsidRPr="00224C32">
        <w:rPr>
          <w:rFonts w:ascii="Times New Roman" w:hAnsi="Times New Roman" w:cs="Times New Roman"/>
        </w:rPr>
        <w:t xml:space="preserve"> </w:t>
      </w:r>
      <w:r w:rsidR="008619F4" w:rsidRPr="00224C32">
        <w:rPr>
          <w:rFonts w:ascii="Times New Roman" w:hAnsi="Times New Roman" w:cs="Times New Roman"/>
        </w:rPr>
        <w:t>For total postsurgical consumption of opioid rescue medications, all opioid doses were converted to an equianalgesic parenteral morphine amount using standard conversion factors</w:t>
      </w:r>
      <w:r w:rsidR="008619F4">
        <w:rPr>
          <w:rFonts w:ascii="Times New Roman" w:hAnsi="Times New Roman" w:cs="Times New Roman"/>
        </w:rPr>
        <w:t xml:space="preserve">.  Adverse effects were </w:t>
      </w:r>
      <w:r w:rsidRPr="00224C32">
        <w:rPr>
          <w:rFonts w:ascii="Times New Roman" w:hAnsi="Times New Roman" w:cs="Times New Roman"/>
        </w:rPr>
        <w:t xml:space="preserve">defined as any AE occurring after administration of the study drug. All AEs were classified by system organ class and summarized by treatment group. </w:t>
      </w:r>
    </w:p>
    <w:p w14:paraId="520CB76F" w14:textId="77777777" w:rsidR="00D96C33" w:rsidRPr="00224C32" w:rsidRDefault="00D96C33" w:rsidP="00D96C33">
      <w:pPr>
        <w:spacing w:line="480" w:lineRule="auto"/>
        <w:rPr>
          <w:rFonts w:ascii="Times New Roman" w:hAnsi="Times New Roman" w:cs="Times New Roman"/>
          <w:b/>
          <w:bCs/>
        </w:rPr>
      </w:pPr>
      <w:r w:rsidRPr="00224C32">
        <w:rPr>
          <w:rFonts w:ascii="Times New Roman" w:hAnsi="Times New Roman" w:cs="Times New Roman"/>
          <w:b/>
          <w:bCs/>
        </w:rPr>
        <w:t>Risk of bias assessment</w:t>
      </w:r>
    </w:p>
    <w:p w14:paraId="3130C22F" w14:textId="55EF0499" w:rsidR="0035692D" w:rsidRPr="0035692D" w:rsidRDefault="00D96C33" w:rsidP="0035692D">
      <w:pPr>
        <w:spacing w:line="480" w:lineRule="auto"/>
        <w:rPr>
          <w:rFonts w:ascii="Times New Roman" w:hAnsi="Times New Roman" w:cs="Times New Roman"/>
        </w:rPr>
      </w:pPr>
      <w:r w:rsidRPr="00224C32">
        <w:rPr>
          <w:rFonts w:ascii="Times New Roman" w:hAnsi="Times New Roman" w:cs="Times New Roman"/>
        </w:rPr>
        <w:t xml:space="preserve">Study quality was assessed by </w:t>
      </w:r>
      <w:r w:rsidR="00386566" w:rsidRPr="00224C32">
        <w:rPr>
          <w:rFonts w:ascii="Times New Roman" w:hAnsi="Times New Roman" w:cs="Times New Roman"/>
        </w:rPr>
        <w:t>three</w:t>
      </w:r>
      <w:r w:rsidRPr="00224C32">
        <w:rPr>
          <w:rFonts w:ascii="Times New Roman" w:hAnsi="Times New Roman" w:cs="Times New Roman"/>
        </w:rPr>
        <w:t xml:space="preserve"> independent reviewers </w:t>
      </w:r>
      <w:r w:rsidR="00386566" w:rsidRPr="00224C32">
        <w:rPr>
          <w:rFonts w:ascii="Times New Roman" w:hAnsi="Times New Roman" w:cs="Times New Roman"/>
        </w:rPr>
        <w:t xml:space="preserve">(P.S-P., K.O., K.L). </w:t>
      </w:r>
      <w:r w:rsidRPr="00224C32">
        <w:rPr>
          <w:rFonts w:ascii="Times New Roman" w:hAnsi="Times New Roman" w:cs="Times New Roman"/>
          <w:color w:val="0E101A"/>
        </w:rPr>
        <w:t>Disagreements were resolved through consensus by including two reviewers (</w:t>
      </w:r>
      <w:r w:rsidR="00386566" w:rsidRPr="00224C32">
        <w:rPr>
          <w:rFonts w:ascii="Times New Roman" w:hAnsi="Times New Roman" w:cs="Times New Roman"/>
          <w:color w:val="0E101A"/>
        </w:rPr>
        <w:t>Y.N</w:t>
      </w:r>
      <w:r w:rsidRPr="00224C32">
        <w:rPr>
          <w:rFonts w:ascii="Times New Roman" w:hAnsi="Times New Roman" w:cs="Times New Roman"/>
          <w:color w:val="0E101A"/>
        </w:rPr>
        <w:t xml:space="preserve">., P.S-P.). To assess the risk of bias in </w:t>
      </w:r>
      <w:r w:rsidR="0035692D">
        <w:rPr>
          <w:rFonts w:ascii="Times New Roman" w:hAnsi="Times New Roman" w:cs="Times New Roman"/>
          <w:color w:val="0E101A"/>
        </w:rPr>
        <w:t>RCT</w:t>
      </w:r>
      <w:r w:rsidRPr="00224C32">
        <w:rPr>
          <w:rFonts w:ascii="Times New Roman" w:hAnsi="Times New Roman" w:cs="Times New Roman"/>
          <w:color w:val="0E101A"/>
        </w:rPr>
        <w:t xml:space="preserve">, we used </w:t>
      </w:r>
      <w:r w:rsidR="0035692D">
        <w:rPr>
          <w:rFonts w:ascii="Times New Roman" w:hAnsi="Times New Roman" w:cs="Times New Roman"/>
          <w:color w:val="0E101A"/>
        </w:rPr>
        <w:t>the RoB2 Cochrane tool.</w:t>
      </w:r>
      <w:r w:rsidRPr="00224C32">
        <w:rPr>
          <w:rFonts w:ascii="Times New Roman" w:hAnsi="Times New Roman" w:cs="Times New Roman"/>
        </w:rPr>
        <w:t xml:space="preserve"> The domains of this tool are 1)</w:t>
      </w:r>
      <w:r w:rsidR="0035692D">
        <w:rPr>
          <w:rFonts w:ascii="Times New Roman" w:hAnsi="Times New Roman" w:cs="Times New Roman"/>
        </w:rPr>
        <w:t xml:space="preserve"> </w:t>
      </w:r>
      <w:r w:rsidR="0035692D" w:rsidRPr="0035692D">
        <w:rPr>
          <w:rFonts w:ascii="Times New Roman" w:hAnsi="Times New Roman" w:cs="Times New Roman"/>
        </w:rPr>
        <w:t>the randomization process;</w:t>
      </w:r>
    </w:p>
    <w:p w14:paraId="7BC83D6D" w14:textId="2066EB53" w:rsidR="0035692D" w:rsidRPr="0035692D" w:rsidRDefault="0035692D" w:rsidP="0035692D">
      <w:pPr>
        <w:spacing w:line="480" w:lineRule="auto"/>
        <w:rPr>
          <w:rFonts w:ascii="Times New Roman" w:hAnsi="Times New Roman" w:cs="Times New Roman"/>
        </w:rPr>
      </w:pPr>
      <w:r>
        <w:rPr>
          <w:rFonts w:ascii="Times New Roman" w:hAnsi="Times New Roman" w:cs="Times New Roman"/>
        </w:rPr>
        <w:t xml:space="preserve">2) </w:t>
      </w:r>
      <w:r w:rsidRPr="0035692D">
        <w:rPr>
          <w:rFonts w:ascii="Times New Roman" w:hAnsi="Times New Roman" w:cs="Times New Roman"/>
        </w:rPr>
        <w:t>deviations from intended interventions;</w:t>
      </w:r>
      <w:r>
        <w:rPr>
          <w:rFonts w:ascii="Times New Roman" w:hAnsi="Times New Roman" w:cs="Times New Roman"/>
        </w:rPr>
        <w:t xml:space="preserve"> 3)</w:t>
      </w:r>
      <w:r w:rsidRPr="0035692D">
        <w:rPr>
          <w:rFonts w:ascii="Times New Roman" w:hAnsi="Times New Roman" w:cs="Times New Roman"/>
        </w:rPr>
        <w:t xml:space="preserve"> missing outcome data;</w:t>
      </w:r>
      <w:r>
        <w:rPr>
          <w:rFonts w:ascii="Times New Roman" w:hAnsi="Times New Roman" w:cs="Times New Roman"/>
        </w:rPr>
        <w:t xml:space="preserve"> 4) </w:t>
      </w:r>
      <w:r w:rsidRPr="0035692D">
        <w:rPr>
          <w:rFonts w:ascii="Times New Roman" w:hAnsi="Times New Roman" w:cs="Times New Roman"/>
        </w:rPr>
        <w:t>measurement of the outcome; and</w:t>
      </w:r>
    </w:p>
    <w:p w14:paraId="4CE60DF1" w14:textId="62B28AC9" w:rsidR="00D96C33" w:rsidRPr="00224C32" w:rsidRDefault="0035692D" w:rsidP="00D96C33">
      <w:pPr>
        <w:spacing w:line="480" w:lineRule="auto"/>
        <w:rPr>
          <w:rFonts w:ascii="Times New Roman" w:hAnsi="Times New Roman" w:cs="Times New Roman"/>
        </w:rPr>
      </w:pPr>
      <w:r>
        <w:rPr>
          <w:rFonts w:ascii="Times New Roman" w:hAnsi="Times New Roman" w:cs="Times New Roman"/>
        </w:rPr>
        <w:lastRenderedPageBreak/>
        <w:t xml:space="preserve">5) </w:t>
      </w:r>
      <w:r w:rsidRPr="0035692D">
        <w:rPr>
          <w:rFonts w:ascii="Times New Roman" w:hAnsi="Times New Roman" w:cs="Times New Roman"/>
        </w:rPr>
        <w:t>selection of the reported result.</w:t>
      </w:r>
      <w:r>
        <w:rPr>
          <w:rFonts w:ascii="Times New Roman" w:hAnsi="Times New Roman" w:cs="Times New Roman"/>
        </w:rPr>
        <w:t xml:space="preserve"> </w:t>
      </w:r>
      <w:r w:rsidR="00D96C33" w:rsidRPr="00224C32">
        <w:rPr>
          <w:rFonts w:ascii="Times New Roman" w:hAnsi="Times New Roman" w:cs="Times New Roman"/>
        </w:rPr>
        <w:t>Each question had four possible responses: "yes", "probably yes", "probably no", "no"</w:t>
      </w:r>
      <w:r w:rsidR="006D4DD1">
        <w:rPr>
          <w:rFonts w:ascii="Times New Roman" w:hAnsi="Times New Roman" w:cs="Times New Roman"/>
        </w:rPr>
        <w:t>, and “no information”</w:t>
      </w:r>
      <w:r w:rsidR="00D96C33" w:rsidRPr="00224C32">
        <w:rPr>
          <w:rFonts w:ascii="Times New Roman" w:hAnsi="Times New Roman" w:cs="Times New Roman"/>
        </w:rPr>
        <w:t>. For a better understanding, "definitively yes" was interpreted as low</w:t>
      </w:r>
      <w:r w:rsidR="00B05FCD">
        <w:rPr>
          <w:rFonts w:ascii="Times New Roman" w:hAnsi="Times New Roman" w:cs="Times New Roman"/>
        </w:rPr>
        <w:t xml:space="preserve"> risk of bias</w:t>
      </w:r>
      <w:r w:rsidR="00D96C33" w:rsidRPr="00224C32">
        <w:rPr>
          <w:rFonts w:ascii="Times New Roman" w:hAnsi="Times New Roman" w:cs="Times New Roman"/>
        </w:rPr>
        <w:t>; "probably yes" and "probably no" as unclear</w:t>
      </w:r>
      <w:r w:rsidR="00EE0E3A" w:rsidRPr="00224C32">
        <w:rPr>
          <w:rFonts w:ascii="Times New Roman" w:hAnsi="Times New Roman" w:cs="Times New Roman"/>
        </w:rPr>
        <w:t>,</w:t>
      </w:r>
      <w:r w:rsidR="00D96C33" w:rsidRPr="00224C32">
        <w:rPr>
          <w:rFonts w:ascii="Times New Roman" w:hAnsi="Times New Roman" w:cs="Times New Roman"/>
        </w:rPr>
        <w:t xml:space="preserve"> and "definitively no" as a high risk of bias.</w:t>
      </w:r>
    </w:p>
    <w:p w14:paraId="60DFFCB8" w14:textId="77777777" w:rsidR="00115CEF" w:rsidRDefault="00115CEF" w:rsidP="00D96C33">
      <w:pPr>
        <w:spacing w:line="480" w:lineRule="auto"/>
        <w:rPr>
          <w:ins w:id="2" w:author="LUIS ARMANDO FIGUEROA SARAGURO" w:date="2023-07-29T19:58:00Z"/>
          <w:rFonts w:ascii="Times New Roman" w:hAnsi="Times New Roman" w:cs="Times New Roman"/>
        </w:rPr>
      </w:pPr>
      <w:ins w:id="3" w:author="LUIS ARMANDO FIGUEROA SARAGURO" w:date="2023-07-29T19:58:00Z">
        <w:r w:rsidRPr="00115CEF">
          <w:rPr>
            <w:rFonts w:ascii="Times New Roman" w:hAnsi="Times New Roman" w:cs="Times New Roman"/>
          </w:rPr>
          <w:t xml:space="preserve">The overall risk of bias was calculated based on the responses to each of the five domains. Studies with at least one domain considered as "high risk of bias" or with multiple domains considered as "some concerns" in a way that substantially lowers confidence in the result were judged to be at a high overall risk of bias; studies with at least one domain at "some concerns" were considered to be at </w:t>
        </w:r>
        <w:proofErr w:type="gramStart"/>
        <w:r w:rsidRPr="00115CEF">
          <w:rPr>
            <w:rFonts w:ascii="Times New Roman" w:hAnsi="Times New Roman" w:cs="Times New Roman"/>
          </w:rPr>
          <w:t>the some</w:t>
        </w:r>
        <w:proofErr w:type="gramEnd"/>
        <w:r w:rsidRPr="00115CEF">
          <w:rPr>
            <w:rFonts w:ascii="Times New Roman" w:hAnsi="Times New Roman" w:cs="Times New Roman"/>
          </w:rPr>
          <w:t xml:space="preserve"> concerns overall risk of bias. Those studies with all domains classified as "low risk of bias" without any "some concerns" or "high risk of bias" domains </w:t>
        </w:r>
        <w:proofErr w:type="gramStart"/>
        <w:r w:rsidRPr="00115CEF">
          <w:rPr>
            <w:rFonts w:ascii="Times New Roman" w:hAnsi="Times New Roman" w:cs="Times New Roman"/>
          </w:rPr>
          <w:t>were considered to be</w:t>
        </w:r>
        <w:proofErr w:type="gramEnd"/>
        <w:r w:rsidRPr="00115CEF">
          <w:rPr>
            <w:rFonts w:ascii="Times New Roman" w:hAnsi="Times New Roman" w:cs="Times New Roman"/>
          </w:rPr>
          <w:t xml:space="preserve"> at the low overall risk of bias. This approach has been used before. </w:t>
        </w:r>
      </w:ins>
    </w:p>
    <w:p w14:paraId="30B1B09E" w14:textId="08708D0E" w:rsidR="00D96C33" w:rsidRPr="00224C32" w:rsidDel="00115CEF" w:rsidRDefault="00D96C33" w:rsidP="00D96C33">
      <w:pPr>
        <w:spacing w:line="480" w:lineRule="auto"/>
        <w:rPr>
          <w:del w:id="4" w:author="LUIS ARMANDO FIGUEROA SARAGURO" w:date="2023-07-29T19:58:00Z"/>
          <w:rFonts w:ascii="Times New Roman" w:hAnsi="Times New Roman" w:cs="Times New Roman"/>
        </w:rPr>
      </w:pPr>
      <w:commentRangeStart w:id="5"/>
      <w:del w:id="6" w:author="LUIS ARMANDO FIGUEROA SARAGURO" w:date="2023-07-29T19:58:00Z">
        <w:r w:rsidRPr="00224C32" w:rsidDel="00115CEF">
          <w:rPr>
            <w:rFonts w:ascii="Times New Roman" w:hAnsi="Times New Roman" w:cs="Times New Roman"/>
          </w:rPr>
          <w:delText>The overall risk of bias was calculated based on the responses to each of the seven questions. Studies with at least one question considered as "high risk of bias" were judged to be at a high overall risk of bias; studies with at least two questions at "unclear risk of bias" and without questions assessed as "high risk of bias" were considered to be at the unclear overall risk of bias</w:delText>
        </w:r>
        <w:r w:rsidR="004712A5" w:rsidDel="00115CEF">
          <w:rPr>
            <w:rFonts w:ascii="Times New Roman" w:hAnsi="Times New Roman" w:cs="Times New Roman"/>
          </w:rPr>
          <w:delText>. Those</w:delText>
        </w:r>
        <w:r w:rsidRPr="00224C32" w:rsidDel="00115CEF">
          <w:rPr>
            <w:rFonts w:ascii="Times New Roman" w:hAnsi="Times New Roman" w:cs="Times New Roman"/>
          </w:rPr>
          <w:delText xml:space="preserve"> studies with questions classified as "low risk of bias" without any "unclear" or "high risk of bias" questions were considered to be at the low overall risk of bias. This approach has been used before</w:delText>
        </w:r>
      </w:del>
      <w:customXmlDelRangeStart w:id="7" w:author="LUIS ARMANDO FIGUEROA SARAGURO" w:date="2023-07-29T19:58:00Z"/>
      <w:sdt>
        <w:sdtPr>
          <w:rPr>
            <w:rFonts w:ascii="Times New Roman" w:hAnsi="Times New Roman" w:cs="Times New Roman"/>
            <w:color w:val="000000"/>
            <w:vertAlign w:val="superscript"/>
          </w:rPr>
          <w:tag w:val="MENDELEY_CITATION_v3_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"/>
          <w:id w:val="1875581242"/>
          <w:placeholder>
            <w:docPart w:val="29BE58D7E63D4E7CBAED0BF6C37C68BC"/>
          </w:placeholder>
        </w:sdtPr>
        <w:sdtContent>
          <w:customXmlDelRangeEnd w:id="7"/>
          <w:del w:id="8" w:author="LUIS ARMANDO FIGUEROA SARAGURO" w:date="2023-07-29T19:58:00Z">
            <w:r w:rsidR="0035692D" w:rsidRPr="0035692D" w:rsidDel="00115CEF">
              <w:rPr>
                <w:rFonts w:ascii="Times New Roman" w:eastAsia="Times New Roman" w:hAnsi="Times New Roman" w:cs="Times New Roman"/>
                <w:color w:val="000000"/>
                <w:vertAlign w:val="superscript"/>
              </w:rPr>
              <w:delText>3</w:delText>
            </w:r>
          </w:del>
          <w:customXmlDelRangeStart w:id="9" w:author="LUIS ARMANDO FIGUEROA SARAGURO" w:date="2023-07-29T19:58:00Z"/>
        </w:sdtContent>
      </w:sdt>
      <w:customXmlDelRangeEnd w:id="9"/>
      <w:del w:id="10" w:author="LUIS ARMANDO FIGUEROA SARAGURO" w:date="2023-07-29T19:58:00Z">
        <w:r w:rsidRPr="00224C32" w:rsidDel="00115CEF">
          <w:rPr>
            <w:rFonts w:ascii="Times New Roman" w:hAnsi="Times New Roman" w:cs="Times New Roman"/>
          </w:rPr>
          <w:delText>.</w:delText>
        </w:r>
        <w:commentRangeEnd w:id="5"/>
        <w:r w:rsidR="004712A5" w:rsidDel="00115CEF">
          <w:rPr>
            <w:rStyle w:val="CommentReference"/>
          </w:rPr>
          <w:commentReference w:id="5"/>
        </w:r>
      </w:del>
    </w:p>
    <w:p w14:paraId="2BD15D9D" w14:textId="77777777" w:rsidR="00D96C33" w:rsidRPr="00224C32" w:rsidRDefault="00D96C33" w:rsidP="00D96C33">
      <w:pPr>
        <w:spacing w:line="480" w:lineRule="auto"/>
        <w:rPr>
          <w:rFonts w:ascii="Times New Roman" w:hAnsi="Times New Roman" w:cs="Times New Roman"/>
          <w:b/>
          <w:bCs/>
        </w:rPr>
      </w:pPr>
      <w:r w:rsidRPr="00224C32">
        <w:rPr>
          <w:rFonts w:ascii="Times New Roman" w:hAnsi="Times New Roman" w:cs="Times New Roman"/>
          <w:b/>
          <w:bCs/>
        </w:rPr>
        <w:t>Certainty in the body of evidence</w:t>
      </w:r>
    </w:p>
    <w:p w14:paraId="1A011D10" w14:textId="5B412113" w:rsidR="00D96C33" w:rsidRPr="00224C32" w:rsidRDefault="00D96C33" w:rsidP="00D96C33">
      <w:pPr>
        <w:spacing w:line="480" w:lineRule="auto"/>
        <w:jc w:val="both"/>
        <w:rPr>
          <w:rFonts w:ascii="Times New Roman" w:hAnsi="Times New Roman" w:cs="Times New Roman"/>
        </w:rPr>
      </w:pPr>
      <w:bookmarkStart w:id="11" w:name="_Hlk98414075"/>
      <w:r w:rsidRPr="00224C32">
        <w:rPr>
          <w:rFonts w:ascii="Times New Roman" w:hAnsi="Times New Roman" w:cs="Times New Roman"/>
        </w:rPr>
        <w:t>The quality or certainty of the evidence was assessed with the "Grading of Recommendations Assessment, Development, and Evaluation" (GRADE) approach</w:t>
      </w:r>
      <w:sdt>
        <w:sdtPr>
          <w:rPr>
            <w:rFonts w:ascii="Times New Roman" w:hAnsi="Times New Roman" w:cs="Times New Roman"/>
            <w:color w:val="000000"/>
            <w:vertAlign w:val="superscript"/>
          </w:rPr>
          <w:tag w:val="MENDELEY_CITATION_v3_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"/>
          <w:id w:val="1260715314"/>
          <w:placeholder>
            <w:docPart w:val="DefaultPlaceholder_-1854013440"/>
          </w:placeholder>
        </w:sdtPr>
        <w:sdtContent>
          <w:r w:rsidR="0035692D" w:rsidRPr="0035692D">
            <w:rPr>
              <w:rFonts w:ascii="Times New Roman" w:hAnsi="Times New Roman" w:cs="Times New Roman"/>
              <w:color w:val="000000"/>
              <w:vertAlign w:val="superscript"/>
            </w:rPr>
            <w:t>4</w:t>
          </w:r>
        </w:sdtContent>
      </w:sdt>
      <w:r w:rsidRPr="00224C32">
        <w:rPr>
          <w:rFonts w:ascii="Times New Roman" w:hAnsi="Times New Roman" w:cs="Times New Roman"/>
        </w:rPr>
        <w:t xml:space="preserve">. This assessment reflects the </w:t>
      </w:r>
      <w:r w:rsidR="00EE0E3A" w:rsidRPr="00224C32">
        <w:rPr>
          <w:rFonts w:ascii="Times New Roman" w:hAnsi="Times New Roman" w:cs="Times New Roman"/>
        </w:rPr>
        <w:t>confidence level</w:t>
      </w:r>
      <w:r w:rsidRPr="00224C32">
        <w:rPr>
          <w:rFonts w:ascii="Times New Roman" w:hAnsi="Times New Roman" w:cs="Times New Roman"/>
        </w:rPr>
        <w:t xml:space="preserve"> that the effect sizes or estimates from this systematic review are correct.</w:t>
      </w:r>
    </w:p>
    <w:bookmarkEnd w:id="11"/>
    <w:p w14:paraId="11C01273" w14:textId="2657576C" w:rsidR="00D96C33" w:rsidRPr="00224C32" w:rsidRDefault="00EE0E3A" w:rsidP="00D96C33">
      <w:pPr>
        <w:spacing w:line="480" w:lineRule="auto"/>
        <w:jc w:val="both"/>
        <w:rPr>
          <w:rFonts w:ascii="Times New Roman" w:hAnsi="Times New Roman" w:cs="Times New Roman"/>
        </w:rPr>
      </w:pPr>
      <w:r w:rsidRPr="00224C32">
        <w:rPr>
          <w:rFonts w:ascii="Times New Roman" w:hAnsi="Times New Roman" w:cs="Times New Roman"/>
        </w:rPr>
        <w:t>Working individually, one reviewer (P.S-P)</w:t>
      </w:r>
      <w:r w:rsidR="00D96C33" w:rsidRPr="00224C32">
        <w:rPr>
          <w:rFonts w:ascii="Times New Roman" w:hAnsi="Times New Roman" w:cs="Times New Roman"/>
        </w:rPr>
        <w:t xml:space="preserve"> assessed the quality of evidence, and disagreements were resolved by consensus involving a </w:t>
      </w:r>
      <w:r w:rsidR="00A55900" w:rsidRPr="00224C32">
        <w:rPr>
          <w:rFonts w:ascii="Times New Roman" w:hAnsi="Times New Roman" w:cs="Times New Roman"/>
        </w:rPr>
        <w:t>second</w:t>
      </w:r>
      <w:r w:rsidR="00D96C33" w:rsidRPr="00224C32">
        <w:rPr>
          <w:rFonts w:ascii="Times New Roman" w:hAnsi="Times New Roman" w:cs="Times New Roman"/>
        </w:rPr>
        <w:t xml:space="preserve"> reviewer (</w:t>
      </w:r>
      <w:r w:rsidR="00A55900" w:rsidRPr="00224C32">
        <w:rPr>
          <w:rFonts w:ascii="Times New Roman" w:hAnsi="Times New Roman" w:cs="Times New Roman"/>
        </w:rPr>
        <w:t>Y.N</w:t>
      </w:r>
      <w:r w:rsidR="00D96C33" w:rsidRPr="00224C32">
        <w:rPr>
          <w:rFonts w:ascii="Times New Roman" w:hAnsi="Times New Roman" w:cs="Times New Roman"/>
        </w:rPr>
        <w:t>).</w:t>
      </w:r>
      <w:r w:rsidR="00A55900" w:rsidRPr="00224C32">
        <w:rPr>
          <w:rFonts w:ascii="Times New Roman" w:hAnsi="Times New Roman" w:cs="Times New Roman"/>
        </w:rPr>
        <w:t xml:space="preserve"> </w:t>
      </w:r>
      <w:r w:rsidR="00D96C33" w:rsidRPr="00224C32">
        <w:rPr>
          <w:rFonts w:ascii="Times New Roman" w:hAnsi="Times New Roman" w:cs="Times New Roman"/>
        </w:rPr>
        <w:t xml:space="preserve">Overall, the quality of the evidence of each treatment-comparison-outcome triad can be graded as very low, low, moderate, and high. To assign these, </w:t>
      </w:r>
      <w:r w:rsidR="00D96C33" w:rsidRPr="00224C32">
        <w:rPr>
          <w:rFonts w:ascii="Times New Roman" w:hAnsi="Times New Roman" w:cs="Times New Roman"/>
        </w:rPr>
        <w:lastRenderedPageBreak/>
        <w:t xml:space="preserve">we began by rating randomized trials as high-quality and observational studies as low-quality evidence. Then, based on different factors, we either downgraded (risk of bias, inconsistency, indirectness, imprecision, and publication bias) or upgraded (large magnitude of effect, plausible confounding, and dose-response gradient) the initial rating. </w:t>
      </w:r>
    </w:p>
    <w:p w14:paraId="67A415E2" w14:textId="77777777" w:rsidR="00B470B0" w:rsidRPr="00224C32" w:rsidRDefault="00B470B0" w:rsidP="00B470B0">
      <w:pPr>
        <w:pStyle w:val="NormalWeb"/>
        <w:spacing w:before="0" w:beforeAutospacing="0" w:after="0" w:afterAutospacing="0" w:line="480" w:lineRule="auto"/>
        <w:rPr>
          <w:color w:val="0E101A"/>
          <w:sz w:val="22"/>
          <w:szCs w:val="22"/>
        </w:rPr>
      </w:pPr>
      <w:r w:rsidRPr="00224C32">
        <w:rPr>
          <w:rStyle w:val="Strong"/>
          <w:color w:val="0E101A"/>
          <w:sz w:val="22"/>
          <w:szCs w:val="22"/>
        </w:rPr>
        <w:t>Statistical Analyses </w:t>
      </w:r>
    </w:p>
    <w:p w14:paraId="1CE86A67" w14:textId="7FC1A02C" w:rsidR="00B470B0" w:rsidRPr="00224C32" w:rsidRDefault="00B92733" w:rsidP="00B470B0">
      <w:pPr>
        <w:pStyle w:val="NormalWeb"/>
        <w:spacing w:before="0" w:beforeAutospacing="0" w:after="0" w:afterAutospacing="0" w:line="480" w:lineRule="auto"/>
        <w:rPr>
          <w:color w:val="0E101A"/>
          <w:sz w:val="22"/>
          <w:szCs w:val="22"/>
        </w:rPr>
      </w:pPr>
      <w:r w:rsidRPr="00224C32">
        <w:rPr>
          <w:color w:val="0E101A"/>
          <w:sz w:val="22"/>
          <w:szCs w:val="22"/>
        </w:rPr>
        <w:t>We calculated each study's odd ratio (OR) and 95% confidence interval (CI) using an intention-to-treat analysis approach for dichotomous outcomes</w:t>
      </w:r>
      <w:r w:rsidR="00B470B0" w:rsidRPr="00224C32">
        <w:rPr>
          <w:color w:val="0E101A"/>
          <w:sz w:val="22"/>
          <w:szCs w:val="22"/>
        </w:rPr>
        <w:t xml:space="preserve">. For continuous variables, we calculated the overall mean difference (MD) and 95% CI by using a random-effects model with the REML method. </w:t>
      </w:r>
      <w:r w:rsidR="005E014D" w:rsidRPr="00224C32">
        <w:rPr>
          <w:color w:val="0E101A"/>
          <w:sz w:val="22"/>
          <w:szCs w:val="22"/>
        </w:rPr>
        <w:t>We used the reported mean after the intervention period and at different follow-ups to calculate the MD</w:t>
      </w:r>
      <w:r w:rsidR="00B470B0" w:rsidRPr="00224C32">
        <w:rPr>
          <w:color w:val="0E101A"/>
          <w:sz w:val="22"/>
          <w:szCs w:val="22"/>
        </w:rPr>
        <w:t>. </w:t>
      </w:r>
    </w:p>
    <w:p w14:paraId="04026737" w14:textId="6A5774D9" w:rsidR="00B86903" w:rsidRPr="00224C32" w:rsidRDefault="00B86903" w:rsidP="00B86903">
      <w:pPr>
        <w:pStyle w:val="NormalWeb"/>
        <w:spacing w:after="0" w:line="480" w:lineRule="auto"/>
        <w:rPr>
          <w:color w:val="0E101A"/>
          <w:sz w:val="22"/>
          <w:szCs w:val="22"/>
        </w:rPr>
      </w:pPr>
      <w:r w:rsidRPr="00224C32">
        <w:rPr>
          <w:color w:val="0E101A"/>
          <w:sz w:val="22"/>
          <w:szCs w:val="22"/>
        </w:rPr>
        <w:t>To analyze the total postsurgical consumption of rescue opioid medication, all opioids were converted to an equianalgesic parenteral morphine amount using standard conversion factors. Fisher’s exact test was used to compare between-group differences</w:t>
      </w:r>
      <w:r w:rsidR="00622A03">
        <w:rPr>
          <w:color w:val="0E101A"/>
          <w:sz w:val="22"/>
          <w:szCs w:val="22"/>
        </w:rPr>
        <w:t>.</w:t>
      </w:r>
    </w:p>
    <w:p w14:paraId="1B46A918" w14:textId="0BBDDF36" w:rsidR="00CC50D8" w:rsidRPr="00224C32" w:rsidRDefault="00B470B0" w:rsidP="00B470B0">
      <w:pPr>
        <w:pStyle w:val="NormalWeb"/>
        <w:spacing w:before="0" w:beforeAutospacing="0" w:after="0" w:afterAutospacing="0" w:line="480" w:lineRule="auto"/>
        <w:rPr>
          <w:color w:val="0E101A"/>
          <w:sz w:val="22"/>
          <w:szCs w:val="22"/>
        </w:rPr>
      </w:pPr>
      <w:r w:rsidRPr="00224C32">
        <w:rPr>
          <w:color w:val="0E101A"/>
          <w:sz w:val="22"/>
          <w:szCs w:val="22"/>
        </w:rPr>
        <w:t>We used RStudio, an integrated development environment for R</w:t>
      </w:r>
      <w:sdt>
        <w:sdtPr>
          <w:rPr>
            <w:color w:val="000000"/>
            <w:sz w:val="22"/>
            <w:szCs w:val="22"/>
            <w:vertAlign w:val="superscript"/>
          </w:rPr>
          <w:tag w:val="MENDELEY_CITATION_v3_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"/>
          <w:id w:val="894393810"/>
          <w:placeholder>
            <w:docPart w:val="C51A602E47E947D884DC8C58BD6FF8C6"/>
          </w:placeholder>
        </w:sdtPr>
        <w:sdtContent>
          <w:r w:rsidR="0035692D" w:rsidRPr="0035692D">
            <w:rPr>
              <w:color w:val="000000"/>
              <w:sz w:val="22"/>
              <w:szCs w:val="22"/>
              <w:vertAlign w:val="superscript"/>
            </w:rPr>
            <w:t>5</w:t>
          </w:r>
        </w:sdtContent>
      </w:sdt>
      <w:r w:rsidR="007F3AFA" w:rsidRPr="00224C32">
        <w:rPr>
          <w:color w:val="0E101A"/>
          <w:sz w:val="22"/>
          <w:szCs w:val="22"/>
        </w:rPr>
        <w:t>, to perform the analyses and generate forest plots.</w:t>
      </w:r>
      <w:r w:rsidRPr="00224C32">
        <w:rPr>
          <w:color w:val="0E101A"/>
          <w:sz w:val="22"/>
          <w:szCs w:val="22"/>
        </w:rPr>
        <w:t xml:space="preserve"> Heterogeneity across studies was assessed with </w:t>
      </w:r>
      <w:r w:rsidR="00BF573A" w:rsidRPr="00224C32">
        <w:rPr>
          <w:color w:val="0E101A"/>
          <w:sz w:val="22"/>
          <w:szCs w:val="22"/>
        </w:rPr>
        <w:t xml:space="preserve">a </w:t>
      </w:r>
      <w:r w:rsidRPr="00224C32">
        <w:rPr>
          <w:color w:val="0E101A"/>
          <w:sz w:val="22"/>
          <w:szCs w:val="22"/>
        </w:rPr>
        <w:t xml:space="preserve">study variance estimate (tau squared). The proportion of </w:t>
      </w:r>
      <w:r w:rsidRPr="00224C32">
        <w:rPr>
          <w:color w:val="000000" w:themeColor="text1"/>
          <w:sz w:val="22"/>
          <w:szCs w:val="22"/>
          <w:shd w:val="clear" w:color="auto" w:fill="FFFFFF"/>
        </w:rPr>
        <w:t xml:space="preserve">variability in effect </w:t>
      </w:r>
      <w:r w:rsidR="007F3AFA" w:rsidRPr="00224C32">
        <w:rPr>
          <w:color w:val="000000" w:themeColor="text1"/>
          <w:sz w:val="22"/>
          <w:szCs w:val="22"/>
          <w:shd w:val="clear" w:color="auto" w:fill="FFFFFF"/>
        </w:rPr>
        <w:t>size</w:t>
      </w:r>
      <w:r w:rsidRPr="00224C32">
        <w:rPr>
          <w:color w:val="000000" w:themeColor="text1"/>
          <w:sz w:val="22"/>
          <w:szCs w:val="22"/>
          <w:shd w:val="clear" w:color="auto" w:fill="FFFFFF"/>
        </w:rPr>
        <w:t xml:space="preserve"> estimates attributed to between-study heterogeneity was assessed with the </w:t>
      </w:r>
      <w:r w:rsidRPr="00224C32">
        <w:rPr>
          <w:i/>
          <w:iCs/>
          <w:sz w:val="22"/>
          <w:szCs w:val="22"/>
        </w:rPr>
        <w:t>I</w:t>
      </w:r>
      <w:r w:rsidRPr="00224C32">
        <w:rPr>
          <w:i/>
          <w:iCs/>
          <w:sz w:val="22"/>
          <w:szCs w:val="22"/>
          <w:vertAlign w:val="superscript"/>
        </w:rPr>
        <w:t>2</w:t>
      </w:r>
      <w:r w:rsidRPr="00224C32">
        <w:rPr>
          <w:sz w:val="22"/>
          <w:szCs w:val="22"/>
        </w:rPr>
        <w:t xml:space="preserve"> statistic</w:t>
      </w:r>
      <w:sdt>
        <w:sdtPr>
          <w:rPr>
            <w:color w:val="000000"/>
            <w:sz w:val="22"/>
            <w:szCs w:val="22"/>
            <w:vertAlign w:val="superscript"/>
          </w:rPr>
          <w:tag w:val="MENDELEY_CITATION_v3_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"/>
          <w:id w:val="-634248861"/>
          <w:placeholder>
            <w:docPart w:val="11C85D02DF6E4BBCAC281D0900F46CCA"/>
          </w:placeholder>
        </w:sdtPr>
        <w:sdtContent>
          <w:r w:rsidR="0035692D" w:rsidRPr="0035692D">
            <w:rPr>
              <w:color w:val="000000"/>
              <w:sz w:val="22"/>
              <w:szCs w:val="22"/>
              <w:vertAlign w:val="superscript"/>
            </w:rPr>
            <w:t>6</w:t>
          </w:r>
        </w:sdtContent>
      </w:sdt>
      <w:r w:rsidRPr="00224C32">
        <w:rPr>
          <w:color w:val="0E101A"/>
          <w:sz w:val="22"/>
          <w:szCs w:val="22"/>
        </w:rPr>
        <w:t xml:space="preserve">. </w:t>
      </w:r>
      <w:r w:rsidR="007F3AFA" w:rsidRPr="00224C32">
        <w:rPr>
          <w:color w:val="0E101A"/>
          <w:sz w:val="22"/>
          <w:szCs w:val="22"/>
        </w:rPr>
        <w:t>Medians were converted to means and ranges or interquartile ranges to standard deviations (SDs). The means and SDs of each variable were pooled using the weighted mean and weighted SD</w:t>
      </w:r>
      <w:sdt>
        <w:sdtPr>
          <w:rPr>
            <w:color w:val="000000"/>
            <w:sz w:val="22"/>
            <w:szCs w:val="22"/>
            <w:vertAlign w:val="superscript"/>
          </w:rPr>
          <w:tag w:val="MENDELEY_CITATION_v3_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"/>
          <w:id w:val="887143375"/>
          <w:placeholder>
            <w:docPart w:val="DefaultPlaceholder_-1854013440"/>
          </w:placeholder>
        </w:sdtPr>
        <w:sdtContent>
          <w:r w:rsidR="0035692D" w:rsidRPr="0035692D">
            <w:rPr>
              <w:color w:val="000000"/>
              <w:sz w:val="22"/>
              <w:szCs w:val="22"/>
              <w:vertAlign w:val="superscript"/>
            </w:rPr>
            <w:t>7</w:t>
          </w:r>
        </w:sdtContent>
      </w:sdt>
    </w:p>
    <w:p w14:paraId="22E3AAD5" w14:textId="77777777" w:rsidR="00CC50D8" w:rsidRPr="00224C32" w:rsidRDefault="00CC50D8">
      <w:pPr>
        <w:rPr>
          <w:rFonts w:ascii="Times New Roman" w:eastAsia="Times New Roman" w:hAnsi="Times New Roman" w:cs="Times New Roman"/>
          <w:color w:val="0E101A"/>
        </w:rPr>
      </w:pPr>
      <w:r w:rsidRPr="00224C32">
        <w:rPr>
          <w:rFonts w:ascii="Times New Roman" w:hAnsi="Times New Roman" w:cs="Times New Roman"/>
          <w:color w:val="0E101A"/>
        </w:rPr>
        <w:br w:type="page"/>
      </w:r>
    </w:p>
    <w:p w14:paraId="0797D9D8" w14:textId="1974AEA0" w:rsidR="00B470B0" w:rsidRPr="00224C32" w:rsidRDefault="00CC50D8" w:rsidP="00B470B0">
      <w:pPr>
        <w:pStyle w:val="NormalWeb"/>
        <w:spacing w:before="0" w:beforeAutospacing="0" w:after="0" w:afterAutospacing="0" w:line="480" w:lineRule="auto"/>
        <w:rPr>
          <w:b/>
          <w:bCs/>
          <w:color w:val="0E101A"/>
          <w:sz w:val="22"/>
          <w:szCs w:val="22"/>
        </w:rPr>
      </w:pPr>
      <w:r w:rsidRPr="00224C32">
        <w:rPr>
          <w:b/>
          <w:bCs/>
          <w:color w:val="0E101A"/>
          <w:sz w:val="22"/>
          <w:szCs w:val="22"/>
        </w:rPr>
        <w:lastRenderedPageBreak/>
        <w:t>Results</w:t>
      </w:r>
    </w:p>
    <w:p w14:paraId="4E6B9A0C" w14:textId="77777777" w:rsidR="00AB3E43" w:rsidRPr="00224C32" w:rsidRDefault="00AB3E43" w:rsidP="00AB3E43">
      <w:pPr>
        <w:pStyle w:val="NormalWeb"/>
        <w:spacing w:before="0" w:beforeAutospacing="0" w:after="0" w:afterAutospacing="0" w:line="480" w:lineRule="auto"/>
        <w:rPr>
          <w:b/>
          <w:bCs/>
          <w:color w:val="0E101A"/>
          <w:sz w:val="22"/>
          <w:szCs w:val="22"/>
        </w:rPr>
      </w:pPr>
      <w:r w:rsidRPr="00224C32">
        <w:rPr>
          <w:b/>
          <w:bCs/>
          <w:color w:val="0E101A"/>
          <w:sz w:val="22"/>
          <w:szCs w:val="22"/>
        </w:rPr>
        <w:t>Search Results</w:t>
      </w:r>
    </w:p>
    <w:p w14:paraId="2C5BF07D" w14:textId="64940BA6" w:rsidR="00CC50D8" w:rsidRPr="00384F99" w:rsidRDefault="00AB3E43" w:rsidP="00B470B0">
      <w:pPr>
        <w:pStyle w:val="NormalWeb"/>
        <w:spacing w:before="0" w:beforeAutospacing="0" w:after="0" w:afterAutospacing="0" w:line="480" w:lineRule="auto"/>
        <w:rPr>
          <w:color w:val="FF0000"/>
          <w:sz w:val="22"/>
          <w:szCs w:val="22"/>
        </w:rPr>
      </w:pPr>
      <w:r w:rsidRPr="00224C32">
        <w:rPr>
          <w:color w:val="0E101A"/>
          <w:sz w:val="22"/>
          <w:szCs w:val="22"/>
        </w:rPr>
        <w:t xml:space="preserve">The initial literature search generated a total of </w:t>
      </w:r>
      <w:r w:rsidR="00CB55B2" w:rsidRPr="00224C32">
        <w:rPr>
          <w:color w:val="0E101A"/>
          <w:sz w:val="22"/>
          <w:szCs w:val="22"/>
        </w:rPr>
        <w:t>138</w:t>
      </w:r>
      <w:r w:rsidRPr="00224C32">
        <w:rPr>
          <w:color w:val="0E101A"/>
          <w:sz w:val="22"/>
          <w:szCs w:val="22"/>
        </w:rPr>
        <w:t xml:space="preserve"> studies. After deduplication and screening, </w:t>
      </w:r>
      <w:r w:rsidR="00B25F0B" w:rsidRPr="00224C32">
        <w:rPr>
          <w:color w:val="0E101A"/>
          <w:sz w:val="22"/>
          <w:szCs w:val="22"/>
        </w:rPr>
        <w:t xml:space="preserve">three </w:t>
      </w:r>
      <w:r w:rsidR="00513753">
        <w:rPr>
          <w:color w:val="0E101A"/>
          <w:sz w:val="22"/>
          <w:szCs w:val="22"/>
        </w:rPr>
        <w:t>randomized clinical trials (RCT)</w:t>
      </w:r>
      <w:r w:rsidR="00B25F0B" w:rsidRPr="00224C32">
        <w:rPr>
          <w:color w:val="0E101A"/>
          <w:sz w:val="22"/>
          <w:szCs w:val="22"/>
        </w:rPr>
        <w:t xml:space="preserve"> </w:t>
      </w:r>
      <w:r w:rsidRPr="00224C32">
        <w:rPr>
          <w:color w:val="0E101A"/>
          <w:sz w:val="22"/>
          <w:szCs w:val="22"/>
        </w:rPr>
        <w:t>met our inclusion criteria (Figure 1</w:t>
      </w:r>
      <w:r w:rsidR="00B25F0B" w:rsidRPr="00224C32">
        <w:rPr>
          <w:color w:val="0E101A"/>
          <w:sz w:val="22"/>
          <w:szCs w:val="22"/>
        </w:rPr>
        <w:t>)</w:t>
      </w:r>
      <w:r w:rsidR="00384F99">
        <w:rPr>
          <w:color w:val="0E101A"/>
          <w:sz w:val="22"/>
          <w:szCs w:val="22"/>
        </w:rPr>
        <w:t xml:space="preserve">.  </w:t>
      </w:r>
    </w:p>
    <w:p w14:paraId="451AB0C9" w14:textId="5A898739" w:rsidR="00AB3E43" w:rsidRPr="00224C32" w:rsidRDefault="00AB3E43" w:rsidP="00B470B0">
      <w:pPr>
        <w:pStyle w:val="NormalWeb"/>
        <w:spacing w:before="0" w:beforeAutospacing="0" w:after="0" w:afterAutospacing="0" w:line="480" w:lineRule="auto"/>
        <w:rPr>
          <w:b/>
          <w:bCs/>
          <w:color w:val="0E101A"/>
          <w:sz w:val="22"/>
          <w:szCs w:val="22"/>
        </w:rPr>
      </w:pPr>
      <w:r w:rsidRPr="00224C32">
        <w:rPr>
          <w:b/>
          <w:bCs/>
          <w:color w:val="0E101A"/>
          <w:sz w:val="22"/>
          <w:szCs w:val="22"/>
        </w:rPr>
        <w:t>Study characteristics</w:t>
      </w:r>
    </w:p>
    <w:p w14:paraId="2120F364" w14:textId="1169BD14" w:rsidR="00AB3E43" w:rsidRPr="00224C32" w:rsidRDefault="00A627A3" w:rsidP="00AB3E43">
      <w:pPr>
        <w:pStyle w:val="NormalWeb"/>
        <w:spacing w:before="0" w:beforeAutospacing="0" w:after="0" w:afterAutospacing="0" w:line="480" w:lineRule="auto"/>
        <w:rPr>
          <w:color w:val="0E101A"/>
          <w:sz w:val="22"/>
          <w:szCs w:val="22"/>
        </w:rPr>
      </w:pPr>
      <w:r w:rsidRPr="00224C32">
        <w:rPr>
          <w:color w:val="0E101A"/>
          <w:sz w:val="22"/>
          <w:szCs w:val="22"/>
        </w:rPr>
        <w:t>Three</w:t>
      </w:r>
      <w:r w:rsidR="00AB3E43" w:rsidRPr="00224C32">
        <w:rPr>
          <w:color w:val="0E101A"/>
          <w:sz w:val="22"/>
          <w:szCs w:val="22"/>
        </w:rPr>
        <w:t xml:space="preserve"> studies were </w:t>
      </w:r>
      <w:r w:rsidR="00322FCF" w:rsidRPr="00224C32">
        <w:rPr>
          <w:color w:val="0E101A"/>
          <w:sz w:val="22"/>
          <w:szCs w:val="22"/>
        </w:rPr>
        <w:t>randomized, double-blind, and placebo-controlled</w:t>
      </w:r>
      <w:r w:rsidR="00B25F0B" w:rsidRPr="00224C32">
        <w:rPr>
          <w:color w:val="0E101A"/>
          <w:sz w:val="22"/>
          <w:szCs w:val="22"/>
        </w:rPr>
        <w:t xml:space="preserve"> </w:t>
      </w:r>
      <w:r w:rsidR="00AB3E43" w:rsidRPr="00224C32">
        <w:rPr>
          <w:color w:val="0E101A"/>
          <w:sz w:val="22"/>
          <w:szCs w:val="22"/>
        </w:rPr>
        <w:t>(Table 1</w:t>
      </w:r>
      <w:r w:rsidR="00307E01" w:rsidRPr="00224C32">
        <w:rPr>
          <w:color w:val="0E101A"/>
          <w:sz w:val="22"/>
          <w:szCs w:val="22"/>
        </w:rPr>
        <w:t xml:space="preserve">). </w:t>
      </w:r>
      <w:r w:rsidR="00AB3E43" w:rsidRPr="00224C32">
        <w:rPr>
          <w:color w:val="0E101A"/>
          <w:sz w:val="22"/>
          <w:szCs w:val="22"/>
        </w:rPr>
        <w:t xml:space="preserve">The studies were published from </w:t>
      </w:r>
      <w:r w:rsidR="00AB5449" w:rsidRPr="00224C32">
        <w:rPr>
          <w:color w:val="0E101A"/>
          <w:sz w:val="22"/>
          <w:szCs w:val="22"/>
        </w:rPr>
        <w:t>20</w:t>
      </w:r>
      <w:r w:rsidR="00513753">
        <w:rPr>
          <w:color w:val="0E101A"/>
          <w:sz w:val="22"/>
          <w:szCs w:val="22"/>
        </w:rPr>
        <w:t xml:space="preserve">11 </w:t>
      </w:r>
      <w:r w:rsidR="00AB3E43" w:rsidRPr="00224C32">
        <w:rPr>
          <w:color w:val="0E101A"/>
          <w:sz w:val="22"/>
          <w:szCs w:val="22"/>
        </w:rPr>
        <w:t>to 20</w:t>
      </w:r>
      <w:r w:rsidR="00B25F0B" w:rsidRPr="00224C32">
        <w:rPr>
          <w:color w:val="0E101A"/>
          <w:sz w:val="22"/>
          <w:szCs w:val="22"/>
        </w:rPr>
        <w:t>12</w:t>
      </w:r>
      <w:r w:rsidR="00AB3E43" w:rsidRPr="00224C32">
        <w:rPr>
          <w:color w:val="0E101A"/>
          <w:sz w:val="22"/>
          <w:szCs w:val="22"/>
        </w:rPr>
        <w:t xml:space="preserve">. The overall risk of bias was </w:t>
      </w:r>
      <w:r w:rsidRPr="00224C32">
        <w:rPr>
          <w:color w:val="0E101A"/>
          <w:sz w:val="22"/>
          <w:szCs w:val="22"/>
        </w:rPr>
        <w:t>considered</w:t>
      </w:r>
      <w:r w:rsidR="00AB3E43" w:rsidRPr="00224C32">
        <w:rPr>
          <w:color w:val="0E101A"/>
          <w:sz w:val="22"/>
          <w:szCs w:val="22"/>
        </w:rPr>
        <w:t xml:space="preserve"> unclear in </w:t>
      </w:r>
      <w:r w:rsidR="00AB5449" w:rsidRPr="00224C32">
        <w:rPr>
          <w:color w:val="0E101A"/>
          <w:sz w:val="22"/>
          <w:szCs w:val="22"/>
        </w:rPr>
        <w:t>XX</w:t>
      </w:r>
      <w:r w:rsidR="00AB3E43" w:rsidRPr="00224C32">
        <w:rPr>
          <w:color w:val="0E101A"/>
          <w:sz w:val="22"/>
          <w:szCs w:val="22"/>
        </w:rPr>
        <w:t xml:space="preserve"> studies and high in </w:t>
      </w:r>
      <w:r w:rsidR="00AB5449" w:rsidRPr="00224C32">
        <w:rPr>
          <w:color w:val="0E101A"/>
          <w:sz w:val="22"/>
          <w:szCs w:val="22"/>
        </w:rPr>
        <w:t>XX</w:t>
      </w:r>
      <w:r w:rsidR="00AB3E43" w:rsidRPr="00224C32">
        <w:rPr>
          <w:color w:val="0E101A"/>
          <w:sz w:val="22"/>
          <w:szCs w:val="22"/>
        </w:rPr>
        <w:t xml:space="preserve"> studies (Supplement</w:t>
      </w:r>
      <w:r w:rsidR="00AB5449" w:rsidRPr="00224C32">
        <w:rPr>
          <w:color w:val="0E101A"/>
          <w:sz w:val="22"/>
          <w:szCs w:val="22"/>
        </w:rPr>
        <w:t>ary XX</w:t>
      </w:r>
      <w:r w:rsidR="00AB3E43" w:rsidRPr="00224C32">
        <w:rPr>
          <w:color w:val="0E101A"/>
          <w:sz w:val="22"/>
          <w:szCs w:val="22"/>
        </w:rPr>
        <w:t>). </w:t>
      </w:r>
      <w:r w:rsidR="00D547CE" w:rsidRPr="00224C32">
        <w:rPr>
          <w:color w:val="0E101A"/>
          <w:sz w:val="22"/>
          <w:szCs w:val="22"/>
        </w:rPr>
        <w:t xml:space="preserve">Two </w:t>
      </w:r>
      <w:r w:rsidRPr="00224C32">
        <w:rPr>
          <w:color w:val="0E101A"/>
          <w:sz w:val="22"/>
          <w:szCs w:val="22"/>
        </w:rPr>
        <w:t>were multicenter</w:t>
      </w:r>
      <w:r w:rsidR="00DD7B8D" w:rsidRPr="00224C32">
        <w:rPr>
          <w:color w:val="0E101A"/>
          <w:sz w:val="22"/>
          <w:szCs w:val="22"/>
        </w:rPr>
        <w:t xml:space="preserve"> </w:t>
      </w:r>
      <w:r w:rsidRPr="00224C32">
        <w:rPr>
          <w:color w:val="0E101A"/>
          <w:sz w:val="22"/>
          <w:szCs w:val="22"/>
        </w:rPr>
        <w:t>studies (</w:t>
      </w:r>
      <w:r w:rsidR="00322FCF" w:rsidRPr="00224C32">
        <w:rPr>
          <w:color w:val="0E101A"/>
          <w:sz w:val="22"/>
          <w:szCs w:val="22"/>
        </w:rPr>
        <w:t xml:space="preserve">conducted in </w:t>
      </w:r>
      <w:r w:rsidRPr="00224C32">
        <w:rPr>
          <w:color w:val="0E101A"/>
          <w:sz w:val="22"/>
          <w:szCs w:val="22"/>
        </w:rPr>
        <w:t xml:space="preserve">more than </w:t>
      </w:r>
      <w:r w:rsidR="008D532B" w:rsidRPr="00224C32">
        <w:rPr>
          <w:color w:val="0E101A"/>
          <w:sz w:val="22"/>
          <w:szCs w:val="22"/>
        </w:rPr>
        <w:t>nine</w:t>
      </w:r>
      <w:r w:rsidRPr="00224C32">
        <w:rPr>
          <w:color w:val="0E101A"/>
          <w:sz w:val="22"/>
          <w:szCs w:val="22"/>
        </w:rPr>
        <w:t xml:space="preserve"> centers)</w:t>
      </w:r>
      <w:r w:rsidR="00491E7F" w:rsidRPr="00224C32">
        <w:rPr>
          <w:color w:val="0E101A"/>
          <w:sz w:val="22"/>
          <w:szCs w:val="22"/>
        </w:rPr>
        <w:t xml:space="preserve">. </w:t>
      </w:r>
      <w:r w:rsidR="00B25F0B" w:rsidRPr="00224C32">
        <w:rPr>
          <w:color w:val="0E101A"/>
          <w:sz w:val="22"/>
          <w:szCs w:val="22"/>
        </w:rPr>
        <w:t>All</w:t>
      </w:r>
      <w:r w:rsidR="00BC6EEB" w:rsidRPr="00224C32">
        <w:rPr>
          <w:color w:val="0E101A"/>
          <w:sz w:val="22"/>
          <w:szCs w:val="22"/>
        </w:rPr>
        <w:t xml:space="preserve"> were conducted in </w:t>
      </w:r>
      <w:r w:rsidR="005E014D" w:rsidRPr="00224C32">
        <w:rPr>
          <w:color w:val="0E101A"/>
          <w:sz w:val="22"/>
          <w:szCs w:val="22"/>
        </w:rPr>
        <w:t>the United States</w:t>
      </w:r>
      <w:r w:rsidR="00040288" w:rsidRPr="00224C32">
        <w:rPr>
          <w:color w:val="0E101A"/>
          <w:sz w:val="22"/>
          <w:szCs w:val="22"/>
        </w:rPr>
        <w:t xml:space="preserve">. </w:t>
      </w:r>
    </w:p>
    <w:p w14:paraId="3ACA046D" w14:textId="6789F8C1" w:rsidR="00DD7B8D" w:rsidRPr="00224C32" w:rsidRDefault="00565B02" w:rsidP="00AB3E43">
      <w:pPr>
        <w:pStyle w:val="NormalWeb"/>
        <w:spacing w:before="0" w:beforeAutospacing="0" w:after="0" w:afterAutospacing="0" w:line="480" w:lineRule="auto"/>
        <w:rPr>
          <w:b/>
          <w:bCs/>
          <w:color w:val="0E101A"/>
          <w:sz w:val="22"/>
          <w:szCs w:val="22"/>
        </w:rPr>
      </w:pPr>
      <w:r w:rsidRPr="00224C32">
        <w:rPr>
          <w:b/>
          <w:bCs/>
          <w:color w:val="0E101A"/>
          <w:sz w:val="22"/>
          <w:szCs w:val="22"/>
        </w:rPr>
        <w:t>Patient’s</w:t>
      </w:r>
      <w:r w:rsidR="00F55891" w:rsidRPr="00224C32">
        <w:rPr>
          <w:b/>
          <w:bCs/>
          <w:color w:val="0E101A"/>
          <w:sz w:val="22"/>
          <w:szCs w:val="22"/>
        </w:rPr>
        <w:t xml:space="preserve"> characteristics</w:t>
      </w:r>
    </w:p>
    <w:p w14:paraId="4226DDBF" w14:textId="490899C7" w:rsidR="00464E16" w:rsidRPr="00224C32" w:rsidRDefault="00EF493A" w:rsidP="00464E16">
      <w:pPr>
        <w:pStyle w:val="NormalWeb"/>
        <w:spacing w:before="0" w:beforeAutospacing="0" w:after="0" w:afterAutospacing="0" w:line="480" w:lineRule="auto"/>
        <w:rPr>
          <w:color w:val="0E101A"/>
          <w:sz w:val="22"/>
          <w:szCs w:val="22"/>
        </w:rPr>
      </w:pPr>
      <w:r w:rsidRPr="00224C32">
        <w:rPr>
          <w:color w:val="0E101A"/>
          <w:sz w:val="22"/>
          <w:szCs w:val="22"/>
        </w:rPr>
        <w:t xml:space="preserve">Patient demographics and preoperative variables are outlined in Table 1. In total, </w:t>
      </w:r>
      <w:r w:rsidR="00322FCF" w:rsidRPr="00224C32">
        <w:rPr>
          <w:color w:val="0E101A"/>
          <w:sz w:val="22"/>
          <w:szCs w:val="22"/>
        </w:rPr>
        <w:t>3</w:t>
      </w:r>
      <w:r w:rsidR="00B25F0B" w:rsidRPr="00224C32">
        <w:rPr>
          <w:color w:val="0E101A"/>
          <w:sz w:val="22"/>
          <w:szCs w:val="22"/>
        </w:rPr>
        <w:t>38</w:t>
      </w:r>
      <w:r w:rsidR="00322FCF" w:rsidRPr="00224C32">
        <w:rPr>
          <w:color w:val="0E101A"/>
          <w:sz w:val="22"/>
          <w:szCs w:val="22"/>
        </w:rPr>
        <w:t xml:space="preserve"> </w:t>
      </w:r>
      <w:r w:rsidRPr="00224C32">
        <w:rPr>
          <w:color w:val="0E101A"/>
          <w:sz w:val="22"/>
          <w:szCs w:val="22"/>
        </w:rPr>
        <w:t xml:space="preserve">patients were included; </w:t>
      </w:r>
      <w:r w:rsidR="00F273A1" w:rsidRPr="00224C32">
        <w:rPr>
          <w:color w:val="0E101A"/>
          <w:sz w:val="22"/>
          <w:szCs w:val="22"/>
        </w:rPr>
        <w:t>19</w:t>
      </w:r>
      <w:r w:rsidR="00B25F0B" w:rsidRPr="00224C32">
        <w:rPr>
          <w:color w:val="0E101A"/>
          <w:sz w:val="22"/>
          <w:szCs w:val="22"/>
        </w:rPr>
        <w:t>4</w:t>
      </w:r>
      <w:r w:rsidR="00F273A1" w:rsidRPr="00224C32">
        <w:rPr>
          <w:color w:val="0E101A"/>
          <w:sz w:val="22"/>
          <w:szCs w:val="22"/>
        </w:rPr>
        <w:t xml:space="preserve"> received LB </w:t>
      </w:r>
      <w:r w:rsidR="00D547CE" w:rsidRPr="00224C32">
        <w:rPr>
          <w:color w:val="0E101A"/>
          <w:sz w:val="22"/>
          <w:szCs w:val="22"/>
        </w:rPr>
        <w:t xml:space="preserve">at </w:t>
      </w:r>
      <w:r w:rsidR="008D532B" w:rsidRPr="00224C32">
        <w:rPr>
          <w:color w:val="0E101A"/>
          <w:sz w:val="22"/>
          <w:szCs w:val="22"/>
        </w:rPr>
        <w:t>four</w:t>
      </w:r>
      <w:r w:rsidR="00D547CE" w:rsidRPr="00224C32">
        <w:rPr>
          <w:color w:val="0E101A"/>
          <w:sz w:val="22"/>
          <w:szCs w:val="22"/>
        </w:rPr>
        <w:t xml:space="preserve"> different doses (</w:t>
      </w:r>
      <w:r w:rsidR="00322FCF" w:rsidRPr="00224C32">
        <w:rPr>
          <w:color w:val="0E101A"/>
          <w:sz w:val="22"/>
          <w:szCs w:val="22"/>
        </w:rPr>
        <w:t>1</w:t>
      </w:r>
      <w:r w:rsidR="00F273A1" w:rsidRPr="00224C32">
        <w:rPr>
          <w:color w:val="0E101A"/>
          <w:sz w:val="22"/>
          <w:szCs w:val="22"/>
        </w:rPr>
        <w:t>1</w:t>
      </w:r>
      <w:r w:rsidR="00B25F0B" w:rsidRPr="00224C32">
        <w:rPr>
          <w:color w:val="0E101A"/>
          <w:sz w:val="22"/>
          <w:szCs w:val="22"/>
        </w:rPr>
        <w:t>9</w:t>
      </w:r>
      <w:r w:rsidR="007A3800">
        <w:rPr>
          <w:color w:val="0E101A"/>
          <w:sz w:val="22"/>
          <w:szCs w:val="22"/>
        </w:rPr>
        <w:t xml:space="preserve"> at</w:t>
      </w:r>
      <w:r w:rsidR="00322FCF" w:rsidRPr="00224C32">
        <w:rPr>
          <w:color w:val="0E101A"/>
          <w:sz w:val="22"/>
          <w:szCs w:val="22"/>
        </w:rPr>
        <w:t xml:space="preserve"> LB</w:t>
      </w:r>
      <w:r w:rsidR="00F273A1" w:rsidRPr="00224C32">
        <w:rPr>
          <w:color w:val="0E101A"/>
          <w:sz w:val="22"/>
          <w:szCs w:val="22"/>
        </w:rPr>
        <w:t>-300 mg</w:t>
      </w:r>
      <w:r w:rsidR="00322FCF" w:rsidRPr="00224C32">
        <w:rPr>
          <w:color w:val="0E101A"/>
          <w:sz w:val="22"/>
          <w:szCs w:val="22"/>
        </w:rPr>
        <w:t>,</w:t>
      </w:r>
      <w:r w:rsidR="00F273A1" w:rsidRPr="00224C32">
        <w:rPr>
          <w:color w:val="0E101A"/>
          <w:sz w:val="22"/>
          <w:szCs w:val="22"/>
        </w:rPr>
        <w:t xml:space="preserve"> 25 </w:t>
      </w:r>
      <w:r w:rsidR="007A3800">
        <w:rPr>
          <w:color w:val="0E101A"/>
          <w:sz w:val="22"/>
          <w:szCs w:val="22"/>
        </w:rPr>
        <w:t xml:space="preserve">at </w:t>
      </w:r>
      <w:r w:rsidR="00F273A1" w:rsidRPr="00224C32">
        <w:rPr>
          <w:color w:val="0E101A"/>
          <w:sz w:val="22"/>
          <w:szCs w:val="22"/>
        </w:rPr>
        <w:t>LB-199 mg, 2</w:t>
      </w:r>
      <w:r w:rsidR="00B25F0B" w:rsidRPr="00224C32">
        <w:rPr>
          <w:color w:val="0E101A"/>
          <w:sz w:val="22"/>
          <w:szCs w:val="22"/>
        </w:rPr>
        <w:t>5</w:t>
      </w:r>
      <w:r w:rsidR="00F273A1" w:rsidRPr="00224C32">
        <w:rPr>
          <w:color w:val="0E101A"/>
          <w:sz w:val="22"/>
          <w:szCs w:val="22"/>
        </w:rPr>
        <w:t xml:space="preserve"> </w:t>
      </w:r>
      <w:r w:rsidR="007A3800">
        <w:rPr>
          <w:color w:val="0E101A"/>
          <w:sz w:val="22"/>
          <w:szCs w:val="22"/>
        </w:rPr>
        <w:t xml:space="preserve">at </w:t>
      </w:r>
      <w:r w:rsidR="00F273A1" w:rsidRPr="00224C32">
        <w:rPr>
          <w:color w:val="0E101A"/>
          <w:sz w:val="22"/>
          <w:szCs w:val="22"/>
        </w:rPr>
        <w:t xml:space="preserve">LB </w:t>
      </w:r>
      <w:r w:rsidR="00B25F0B" w:rsidRPr="00224C32">
        <w:rPr>
          <w:color w:val="0E101A"/>
          <w:sz w:val="22"/>
          <w:szCs w:val="22"/>
        </w:rPr>
        <w:t>225</w:t>
      </w:r>
      <w:r w:rsidR="00F273A1" w:rsidRPr="00224C32">
        <w:rPr>
          <w:color w:val="0E101A"/>
          <w:sz w:val="22"/>
          <w:szCs w:val="22"/>
        </w:rPr>
        <w:t xml:space="preserve"> mg</w:t>
      </w:r>
      <w:r w:rsidR="00B25F0B" w:rsidRPr="00224C32">
        <w:rPr>
          <w:color w:val="0E101A"/>
          <w:sz w:val="22"/>
          <w:szCs w:val="22"/>
        </w:rPr>
        <w:t xml:space="preserve">, 25 </w:t>
      </w:r>
      <w:r w:rsidR="007A3800">
        <w:rPr>
          <w:color w:val="0E101A"/>
          <w:sz w:val="22"/>
          <w:szCs w:val="22"/>
        </w:rPr>
        <w:t xml:space="preserve">at </w:t>
      </w:r>
      <w:r w:rsidR="00B25F0B" w:rsidRPr="00224C32">
        <w:rPr>
          <w:color w:val="0E101A"/>
          <w:sz w:val="22"/>
          <w:szCs w:val="22"/>
        </w:rPr>
        <w:t>LB-266 mg</w:t>
      </w:r>
      <w:r w:rsidR="00D547CE" w:rsidRPr="00224C32">
        <w:rPr>
          <w:color w:val="0E101A"/>
          <w:sz w:val="22"/>
          <w:szCs w:val="22"/>
        </w:rPr>
        <w:t>)</w:t>
      </w:r>
      <w:r w:rsidR="00F273A1" w:rsidRPr="00224C32">
        <w:rPr>
          <w:color w:val="0E101A"/>
          <w:sz w:val="22"/>
          <w:szCs w:val="22"/>
        </w:rPr>
        <w:t xml:space="preserve">, and </w:t>
      </w:r>
      <w:r w:rsidR="00322FCF" w:rsidRPr="00224C32">
        <w:rPr>
          <w:color w:val="0E101A"/>
          <w:sz w:val="22"/>
          <w:szCs w:val="22"/>
        </w:rPr>
        <w:t>1</w:t>
      </w:r>
      <w:r w:rsidR="00B25F0B" w:rsidRPr="00224C32">
        <w:rPr>
          <w:color w:val="0E101A"/>
          <w:sz w:val="22"/>
          <w:szCs w:val="22"/>
        </w:rPr>
        <w:t>44</w:t>
      </w:r>
      <w:r w:rsidR="00F273A1" w:rsidRPr="00224C32">
        <w:rPr>
          <w:color w:val="0E101A"/>
          <w:sz w:val="22"/>
          <w:szCs w:val="22"/>
        </w:rPr>
        <w:t xml:space="preserve"> </w:t>
      </w:r>
      <w:r w:rsidR="00B86903" w:rsidRPr="00224C32">
        <w:rPr>
          <w:color w:val="0E101A"/>
          <w:sz w:val="22"/>
          <w:szCs w:val="22"/>
        </w:rPr>
        <w:t xml:space="preserve">received </w:t>
      </w:r>
      <w:r w:rsidR="00384F99">
        <w:rPr>
          <w:color w:val="0E101A"/>
          <w:sz w:val="22"/>
          <w:szCs w:val="22"/>
        </w:rPr>
        <w:t>control medication</w:t>
      </w:r>
      <w:r w:rsidR="00B25F0B" w:rsidRPr="00224C32">
        <w:rPr>
          <w:color w:val="0E101A"/>
          <w:sz w:val="22"/>
          <w:szCs w:val="22"/>
        </w:rPr>
        <w:t xml:space="preserve"> (51 bupivacaine/epinephrine, and 93 normal </w:t>
      </w:r>
      <w:r w:rsidR="00513753">
        <w:rPr>
          <w:color w:val="0E101A"/>
          <w:sz w:val="22"/>
          <w:szCs w:val="22"/>
        </w:rPr>
        <w:t>saline</w:t>
      </w:r>
      <w:r w:rsidR="00B25F0B" w:rsidRPr="00224C32">
        <w:rPr>
          <w:color w:val="0E101A"/>
          <w:sz w:val="22"/>
          <w:szCs w:val="22"/>
        </w:rPr>
        <w:t>)</w:t>
      </w:r>
      <w:r w:rsidR="00643B97" w:rsidRPr="00224C32">
        <w:rPr>
          <w:color w:val="0E101A"/>
          <w:sz w:val="22"/>
          <w:szCs w:val="22"/>
        </w:rPr>
        <w:t xml:space="preserve">. </w:t>
      </w:r>
      <w:r w:rsidR="00184B25" w:rsidRPr="00224C32">
        <w:rPr>
          <w:color w:val="0E101A"/>
          <w:sz w:val="22"/>
          <w:szCs w:val="22"/>
        </w:rPr>
        <w:t xml:space="preserve">The overall mean age was </w:t>
      </w:r>
      <w:r w:rsidR="00935A9A" w:rsidRPr="00224C32">
        <w:rPr>
          <w:color w:val="0E101A"/>
          <w:sz w:val="22"/>
          <w:szCs w:val="22"/>
        </w:rPr>
        <w:t>4</w:t>
      </w:r>
      <w:r w:rsidR="00834EE7" w:rsidRPr="00224C32">
        <w:rPr>
          <w:color w:val="0E101A"/>
          <w:sz w:val="22"/>
          <w:szCs w:val="22"/>
        </w:rPr>
        <w:t>5.8</w:t>
      </w:r>
      <w:r w:rsidR="00184B25" w:rsidRPr="00224C32">
        <w:rPr>
          <w:color w:val="0E101A"/>
          <w:sz w:val="22"/>
          <w:szCs w:val="22"/>
        </w:rPr>
        <w:t xml:space="preserve"> years (standard deviation [SD] ± </w:t>
      </w:r>
      <w:r w:rsidR="00935A9A" w:rsidRPr="00224C32">
        <w:rPr>
          <w:color w:val="0E101A"/>
          <w:sz w:val="22"/>
          <w:szCs w:val="22"/>
        </w:rPr>
        <w:t>11.</w:t>
      </w:r>
      <w:r w:rsidR="00834EE7" w:rsidRPr="00224C32">
        <w:rPr>
          <w:color w:val="0E101A"/>
          <w:sz w:val="22"/>
          <w:szCs w:val="22"/>
        </w:rPr>
        <w:t>4</w:t>
      </w:r>
      <w:r w:rsidR="00184B25" w:rsidRPr="00224C32">
        <w:rPr>
          <w:color w:val="0E101A"/>
          <w:sz w:val="22"/>
          <w:szCs w:val="22"/>
        </w:rPr>
        <w:t>), and t</w:t>
      </w:r>
      <w:r w:rsidR="00643B97" w:rsidRPr="00224C32">
        <w:rPr>
          <w:color w:val="0E101A"/>
          <w:sz w:val="22"/>
          <w:szCs w:val="22"/>
        </w:rPr>
        <w:t>here was a male</w:t>
      </w:r>
      <w:r w:rsidR="00184B25" w:rsidRPr="00224C32">
        <w:rPr>
          <w:color w:val="0E101A"/>
          <w:sz w:val="22"/>
          <w:szCs w:val="22"/>
        </w:rPr>
        <w:t xml:space="preserve"> </w:t>
      </w:r>
      <w:r w:rsidR="00643B97" w:rsidRPr="00224C32">
        <w:rPr>
          <w:color w:val="0E101A"/>
          <w:sz w:val="22"/>
          <w:szCs w:val="22"/>
        </w:rPr>
        <w:t>predominance in the overall cohort (</w:t>
      </w:r>
      <w:r w:rsidR="00834EE7" w:rsidRPr="00224C32">
        <w:rPr>
          <w:color w:val="0E101A"/>
          <w:sz w:val="22"/>
          <w:szCs w:val="22"/>
        </w:rPr>
        <w:t>181</w:t>
      </w:r>
      <w:r w:rsidR="00643B97" w:rsidRPr="00224C32">
        <w:rPr>
          <w:color w:val="0E101A"/>
          <w:sz w:val="22"/>
          <w:szCs w:val="22"/>
        </w:rPr>
        <w:t xml:space="preserve"> [</w:t>
      </w:r>
      <w:r w:rsidR="00834EE7" w:rsidRPr="00224C32">
        <w:rPr>
          <w:color w:val="0E101A"/>
          <w:sz w:val="22"/>
          <w:szCs w:val="22"/>
        </w:rPr>
        <w:t>53.5</w:t>
      </w:r>
      <w:r w:rsidR="00643B97" w:rsidRPr="00224C32">
        <w:rPr>
          <w:color w:val="0E101A"/>
          <w:sz w:val="22"/>
          <w:szCs w:val="22"/>
        </w:rPr>
        <w:t xml:space="preserve">%] men vs. </w:t>
      </w:r>
      <w:r w:rsidR="00834EE7" w:rsidRPr="00224C32">
        <w:rPr>
          <w:color w:val="0E101A"/>
          <w:sz w:val="22"/>
          <w:szCs w:val="22"/>
        </w:rPr>
        <w:t>82</w:t>
      </w:r>
      <w:r w:rsidR="00643B97" w:rsidRPr="00224C32">
        <w:rPr>
          <w:color w:val="0E101A"/>
          <w:sz w:val="22"/>
          <w:szCs w:val="22"/>
        </w:rPr>
        <w:t xml:space="preserve"> [</w:t>
      </w:r>
      <w:r w:rsidR="00834EE7" w:rsidRPr="00224C32">
        <w:rPr>
          <w:color w:val="0E101A"/>
          <w:sz w:val="22"/>
          <w:szCs w:val="22"/>
        </w:rPr>
        <w:t>46.</w:t>
      </w:r>
      <w:r w:rsidR="007A3800">
        <w:rPr>
          <w:color w:val="0E101A"/>
          <w:sz w:val="22"/>
          <w:szCs w:val="22"/>
        </w:rPr>
        <w:t>5</w:t>
      </w:r>
      <w:r w:rsidR="00643B97" w:rsidRPr="00224C32">
        <w:rPr>
          <w:color w:val="0E101A"/>
          <w:sz w:val="22"/>
          <w:szCs w:val="22"/>
        </w:rPr>
        <w:t>%] women)</w:t>
      </w:r>
      <w:r w:rsidR="004F5497" w:rsidRPr="00224C32">
        <w:rPr>
          <w:color w:val="0E101A"/>
          <w:sz w:val="22"/>
          <w:szCs w:val="22"/>
        </w:rPr>
        <w:t>.</w:t>
      </w:r>
    </w:p>
    <w:p w14:paraId="56397347" w14:textId="0FB206AC" w:rsidR="002E1A0A" w:rsidRPr="00224C32" w:rsidRDefault="002E1A0A" w:rsidP="00464E16">
      <w:pPr>
        <w:pStyle w:val="NormalWeb"/>
        <w:spacing w:before="0" w:beforeAutospacing="0" w:after="0" w:afterAutospacing="0" w:line="480" w:lineRule="auto"/>
        <w:rPr>
          <w:b/>
          <w:bCs/>
          <w:color w:val="0E101A"/>
          <w:sz w:val="22"/>
          <w:szCs w:val="22"/>
        </w:rPr>
      </w:pPr>
      <w:r w:rsidRPr="00224C32">
        <w:rPr>
          <w:b/>
          <w:bCs/>
          <w:color w:val="0E101A"/>
          <w:sz w:val="22"/>
          <w:szCs w:val="22"/>
        </w:rPr>
        <w:t>Primary outcome</w:t>
      </w:r>
    </w:p>
    <w:p w14:paraId="3BB6A8B6" w14:textId="708D75C0" w:rsidR="00CC7F40" w:rsidRPr="00224C32" w:rsidRDefault="00D547CE" w:rsidP="00464E16">
      <w:pPr>
        <w:pStyle w:val="NormalWeb"/>
        <w:spacing w:before="0" w:beforeAutospacing="0" w:after="0" w:afterAutospacing="0" w:line="480" w:lineRule="auto"/>
        <w:rPr>
          <w:i/>
          <w:iCs/>
          <w:color w:val="0E101A"/>
          <w:sz w:val="22"/>
          <w:szCs w:val="22"/>
        </w:rPr>
      </w:pPr>
      <w:r w:rsidRPr="00224C32">
        <w:rPr>
          <w:i/>
          <w:iCs/>
          <w:color w:val="0E101A"/>
          <w:sz w:val="22"/>
          <w:szCs w:val="22"/>
        </w:rPr>
        <w:t>Pain Scores</w:t>
      </w:r>
    </w:p>
    <w:p w14:paraId="1B11FC33" w14:textId="7729D201" w:rsidR="0055748A" w:rsidRPr="00224C32" w:rsidRDefault="000A7549" w:rsidP="001A6CA4">
      <w:pPr>
        <w:pStyle w:val="NormalWeb"/>
        <w:spacing w:after="0" w:line="480" w:lineRule="auto"/>
        <w:rPr>
          <w:color w:val="0E101A"/>
          <w:sz w:val="22"/>
          <w:szCs w:val="22"/>
        </w:rPr>
      </w:pPr>
      <w:bookmarkStart w:id="12" w:name="_Hlk134374459"/>
      <w:r w:rsidRPr="00224C32">
        <w:rPr>
          <w:color w:val="0E101A"/>
          <w:sz w:val="22"/>
          <w:szCs w:val="22"/>
        </w:rPr>
        <w:t xml:space="preserve">Two studies </w:t>
      </w:r>
      <w:r w:rsidR="00481C81" w:rsidRPr="00224C32">
        <w:rPr>
          <w:color w:val="0E101A"/>
          <w:sz w:val="22"/>
          <w:szCs w:val="22"/>
        </w:rPr>
        <w:t>reported p</w:t>
      </w:r>
      <w:r w:rsidR="007F5F83" w:rsidRPr="00224C32">
        <w:rPr>
          <w:color w:val="0E101A"/>
          <w:sz w:val="22"/>
          <w:szCs w:val="22"/>
        </w:rPr>
        <w:t>ain intensity</w:t>
      </w:r>
      <w:r w:rsidR="00A34C2E" w:rsidRPr="00224C32">
        <w:rPr>
          <w:color w:val="0E101A"/>
          <w:sz w:val="22"/>
          <w:szCs w:val="22"/>
        </w:rPr>
        <w:t>, a</w:t>
      </w:r>
      <w:r w:rsidR="007F5F83" w:rsidRPr="00224C32">
        <w:rPr>
          <w:color w:val="0E101A"/>
          <w:sz w:val="22"/>
          <w:szCs w:val="22"/>
        </w:rPr>
        <w:t>s reflected by the mean cumulative pain scores (AUC of NRS)</w:t>
      </w:r>
      <w:r w:rsidR="00481C81" w:rsidRPr="00224C32">
        <w:rPr>
          <w:color w:val="0E101A"/>
          <w:sz w:val="22"/>
          <w:szCs w:val="22"/>
        </w:rPr>
        <w:t xml:space="preserve">. </w:t>
      </w:r>
      <w:r w:rsidR="00A34C2E" w:rsidRPr="00224C32">
        <w:rPr>
          <w:color w:val="0E101A"/>
          <w:sz w:val="22"/>
          <w:szCs w:val="22"/>
        </w:rPr>
        <w:t xml:space="preserve">Table </w:t>
      </w:r>
      <w:r w:rsidR="004E6DB8" w:rsidRPr="00224C32">
        <w:rPr>
          <w:color w:val="0E101A"/>
          <w:sz w:val="22"/>
          <w:szCs w:val="22"/>
        </w:rPr>
        <w:t>2</w:t>
      </w:r>
      <w:r w:rsidR="00481C81" w:rsidRPr="00224C32">
        <w:rPr>
          <w:color w:val="0E101A"/>
          <w:sz w:val="22"/>
          <w:szCs w:val="22"/>
        </w:rPr>
        <w:t xml:space="preserve"> </w:t>
      </w:r>
      <w:r w:rsidR="00A34C2E" w:rsidRPr="00224C32">
        <w:rPr>
          <w:color w:val="0E101A"/>
          <w:sz w:val="22"/>
          <w:szCs w:val="22"/>
        </w:rPr>
        <w:t xml:space="preserve">showed </w:t>
      </w:r>
      <w:r w:rsidR="00D547CE" w:rsidRPr="00224C32">
        <w:rPr>
          <w:color w:val="0E101A"/>
          <w:sz w:val="22"/>
          <w:szCs w:val="22"/>
        </w:rPr>
        <w:t xml:space="preserve">that </w:t>
      </w:r>
      <w:bookmarkStart w:id="13" w:name="_Hlk139126633"/>
      <w:r w:rsidR="00D547CE" w:rsidRPr="00224C32">
        <w:rPr>
          <w:color w:val="0E101A"/>
          <w:sz w:val="22"/>
          <w:szCs w:val="22"/>
        </w:rPr>
        <w:t xml:space="preserve">pain scores at 72 hours in the </w:t>
      </w:r>
      <w:r w:rsidR="001A6CA4" w:rsidRPr="00224C32">
        <w:rPr>
          <w:color w:val="0E101A"/>
          <w:sz w:val="22"/>
          <w:szCs w:val="22"/>
        </w:rPr>
        <w:t xml:space="preserve">LB 199 mg and 266 mg </w:t>
      </w:r>
      <w:r w:rsidR="00D547CE" w:rsidRPr="00224C32">
        <w:rPr>
          <w:color w:val="0E101A"/>
          <w:sz w:val="22"/>
          <w:szCs w:val="22"/>
        </w:rPr>
        <w:t xml:space="preserve">groups </w:t>
      </w:r>
      <w:r w:rsidR="00A34C2E" w:rsidRPr="00224C32">
        <w:rPr>
          <w:color w:val="0E101A"/>
          <w:sz w:val="22"/>
          <w:szCs w:val="22"/>
        </w:rPr>
        <w:t>were significantly lower</w:t>
      </w:r>
      <w:r w:rsidR="001A6CA4" w:rsidRPr="00224C32">
        <w:rPr>
          <w:color w:val="0E101A"/>
          <w:sz w:val="22"/>
          <w:szCs w:val="22"/>
        </w:rPr>
        <w:t xml:space="preserve"> (AUC 180)</w:t>
      </w:r>
      <w:r w:rsidR="005C646C" w:rsidRPr="00224C32">
        <w:rPr>
          <w:color w:val="0E101A"/>
          <w:sz w:val="22"/>
          <w:szCs w:val="22"/>
        </w:rPr>
        <w:t xml:space="preserve"> </w:t>
      </w:r>
      <w:r w:rsidR="001A6CA4" w:rsidRPr="00224C32">
        <w:rPr>
          <w:color w:val="0E101A"/>
          <w:sz w:val="22"/>
          <w:szCs w:val="22"/>
        </w:rPr>
        <w:t>than</w:t>
      </w:r>
      <w:r w:rsidR="00A34C2E" w:rsidRPr="00224C32">
        <w:rPr>
          <w:color w:val="0E101A"/>
          <w:sz w:val="22"/>
          <w:szCs w:val="22"/>
        </w:rPr>
        <w:t xml:space="preserve"> </w:t>
      </w:r>
      <w:r w:rsidR="00481C81" w:rsidRPr="00224C32">
        <w:rPr>
          <w:color w:val="0E101A"/>
          <w:sz w:val="22"/>
          <w:szCs w:val="22"/>
        </w:rPr>
        <w:t xml:space="preserve">in </w:t>
      </w:r>
      <w:r w:rsidR="00A34C2E" w:rsidRPr="00224C32">
        <w:rPr>
          <w:color w:val="0E101A"/>
          <w:sz w:val="22"/>
          <w:szCs w:val="22"/>
        </w:rPr>
        <w:t>the bupivacaine HCl group</w:t>
      </w:r>
      <w:r w:rsidR="00481C81" w:rsidRPr="00224C32">
        <w:rPr>
          <w:color w:val="0E101A"/>
          <w:sz w:val="22"/>
          <w:szCs w:val="22"/>
        </w:rPr>
        <w:t xml:space="preserve"> (AUC 340</w:t>
      </w:r>
      <w:r w:rsidR="006B5C98">
        <w:rPr>
          <w:color w:val="0E101A"/>
          <w:sz w:val="22"/>
          <w:szCs w:val="22"/>
        </w:rPr>
        <w:t>, p=0.002</w:t>
      </w:r>
      <w:r w:rsidR="00481C81" w:rsidRPr="00224C32">
        <w:rPr>
          <w:color w:val="0E101A"/>
          <w:sz w:val="22"/>
          <w:szCs w:val="22"/>
        </w:rPr>
        <w:t>)</w:t>
      </w:r>
      <w:r w:rsidR="004B2D57" w:rsidRPr="00224C32">
        <w:rPr>
          <w:color w:val="0E101A"/>
          <w:sz w:val="22"/>
          <w:szCs w:val="22"/>
        </w:rPr>
        <w:t>.</w:t>
      </w:r>
      <w:r w:rsidR="005C646C" w:rsidRPr="00224C32">
        <w:rPr>
          <w:color w:val="0E101A"/>
          <w:sz w:val="22"/>
          <w:szCs w:val="22"/>
        </w:rPr>
        <w:t xml:space="preserve"> </w:t>
      </w:r>
      <w:r w:rsidR="00D547CE" w:rsidRPr="00224C32">
        <w:rPr>
          <w:color w:val="0E101A"/>
          <w:sz w:val="22"/>
          <w:szCs w:val="22"/>
        </w:rPr>
        <w:t>Additionally</w:t>
      </w:r>
      <w:r w:rsidR="005C646C" w:rsidRPr="00224C32">
        <w:rPr>
          <w:color w:val="0E101A"/>
          <w:sz w:val="22"/>
          <w:szCs w:val="22"/>
        </w:rPr>
        <w:t xml:space="preserve">, </w:t>
      </w:r>
      <w:r w:rsidR="00481C81" w:rsidRPr="00224C32">
        <w:rPr>
          <w:color w:val="0E101A"/>
          <w:sz w:val="22"/>
          <w:szCs w:val="22"/>
        </w:rPr>
        <w:t>one</w:t>
      </w:r>
      <w:r w:rsidR="005C646C" w:rsidRPr="00224C32">
        <w:rPr>
          <w:color w:val="0E101A"/>
          <w:sz w:val="22"/>
          <w:szCs w:val="22"/>
        </w:rPr>
        <w:t xml:space="preserve"> stud</w:t>
      </w:r>
      <w:r w:rsidR="00481C81" w:rsidRPr="00224C32">
        <w:rPr>
          <w:color w:val="0E101A"/>
          <w:sz w:val="22"/>
          <w:szCs w:val="22"/>
        </w:rPr>
        <w:t xml:space="preserve">y </w:t>
      </w:r>
      <w:r w:rsidR="005C646C" w:rsidRPr="00224C32">
        <w:rPr>
          <w:color w:val="0E101A"/>
          <w:sz w:val="22"/>
          <w:szCs w:val="22"/>
        </w:rPr>
        <w:t xml:space="preserve">reported that pain was </w:t>
      </w:r>
      <w:r w:rsidR="00481C81" w:rsidRPr="00224C32">
        <w:rPr>
          <w:color w:val="0E101A"/>
          <w:sz w:val="22"/>
          <w:szCs w:val="22"/>
        </w:rPr>
        <w:t xml:space="preserve">significantly </w:t>
      </w:r>
      <w:r w:rsidR="005C646C" w:rsidRPr="00224C32">
        <w:rPr>
          <w:color w:val="0E101A"/>
          <w:sz w:val="22"/>
          <w:szCs w:val="22"/>
        </w:rPr>
        <w:t>less in LB 300 mg compared with placebo</w:t>
      </w:r>
      <w:r w:rsidR="00874881" w:rsidRPr="00224C32">
        <w:rPr>
          <w:color w:val="0E101A"/>
          <w:sz w:val="22"/>
          <w:szCs w:val="22"/>
        </w:rPr>
        <w:t xml:space="preserve"> (0.9% sodium </w:t>
      </w:r>
      <w:r w:rsidR="004B2D57" w:rsidRPr="00224C32">
        <w:rPr>
          <w:color w:val="0E101A"/>
          <w:sz w:val="22"/>
          <w:szCs w:val="22"/>
        </w:rPr>
        <w:t>chloride)</w:t>
      </w:r>
      <w:r w:rsidR="00874881" w:rsidRPr="00224C32">
        <w:rPr>
          <w:color w:val="0E101A"/>
          <w:sz w:val="22"/>
          <w:szCs w:val="22"/>
        </w:rPr>
        <w:t xml:space="preserve"> </w:t>
      </w:r>
      <w:r w:rsidR="005C646C" w:rsidRPr="00224C32">
        <w:rPr>
          <w:color w:val="0E101A"/>
          <w:sz w:val="22"/>
          <w:szCs w:val="22"/>
        </w:rPr>
        <w:t>(</w:t>
      </w:r>
      <w:r w:rsidR="001A6CA4" w:rsidRPr="00224C32">
        <w:rPr>
          <w:color w:val="0E101A"/>
          <w:sz w:val="22"/>
          <w:szCs w:val="22"/>
        </w:rPr>
        <w:t>AUC 141.8</w:t>
      </w:r>
      <w:r w:rsidR="00481C81" w:rsidRPr="00224C32">
        <w:rPr>
          <w:color w:val="0E101A"/>
          <w:sz w:val="22"/>
          <w:szCs w:val="22"/>
        </w:rPr>
        <w:t xml:space="preserve"> vs. 202.5</w:t>
      </w:r>
      <w:r w:rsidR="006B5C98">
        <w:rPr>
          <w:color w:val="0E101A"/>
          <w:sz w:val="22"/>
          <w:szCs w:val="22"/>
        </w:rPr>
        <w:t xml:space="preserve">, </w:t>
      </w:r>
      <w:r w:rsidR="006B5C98" w:rsidRPr="00224C32">
        <w:rPr>
          <w:color w:val="0E101A"/>
          <w:sz w:val="22"/>
          <w:szCs w:val="22"/>
        </w:rPr>
        <w:t>p &lt;0.0001</w:t>
      </w:r>
      <w:r w:rsidR="00481C81" w:rsidRPr="00224C32">
        <w:rPr>
          <w:color w:val="0E101A"/>
          <w:sz w:val="22"/>
          <w:szCs w:val="22"/>
        </w:rPr>
        <w:t>).</w:t>
      </w:r>
      <w:r w:rsidR="001A6CA4" w:rsidRPr="00224C32">
        <w:rPr>
          <w:color w:val="0E101A"/>
          <w:sz w:val="22"/>
          <w:szCs w:val="22"/>
        </w:rPr>
        <w:t xml:space="preserve"> </w:t>
      </w:r>
    </w:p>
    <w:bookmarkEnd w:id="12"/>
    <w:bookmarkEnd w:id="13"/>
    <w:p w14:paraId="1C04F70A" w14:textId="77777777" w:rsidR="0055748A" w:rsidRPr="00224C32" w:rsidRDefault="0055748A" w:rsidP="0055748A">
      <w:pPr>
        <w:pStyle w:val="NormalWeb"/>
        <w:spacing w:before="0" w:beforeAutospacing="0" w:after="0" w:afterAutospacing="0" w:line="480" w:lineRule="auto"/>
        <w:rPr>
          <w:b/>
          <w:bCs/>
          <w:color w:val="0E101A"/>
          <w:sz w:val="22"/>
          <w:szCs w:val="22"/>
        </w:rPr>
      </w:pPr>
      <w:r w:rsidRPr="00224C32">
        <w:rPr>
          <w:b/>
          <w:bCs/>
          <w:color w:val="0E101A"/>
          <w:sz w:val="22"/>
          <w:szCs w:val="22"/>
        </w:rPr>
        <w:t>Secondary outcomes</w:t>
      </w:r>
    </w:p>
    <w:p w14:paraId="1315C695" w14:textId="20249112" w:rsidR="00CC7F40" w:rsidRPr="00224C32" w:rsidRDefault="00401490" w:rsidP="00CC7F40">
      <w:pPr>
        <w:pStyle w:val="NormalWeb"/>
        <w:spacing w:before="0" w:beforeAutospacing="0" w:after="0" w:afterAutospacing="0" w:line="480" w:lineRule="auto"/>
        <w:rPr>
          <w:i/>
          <w:iCs/>
          <w:color w:val="0E101A"/>
          <w:sz w:val="22"/>
          <w:szCs w:val="22"/>
        </w:rPr>
      </w:pPr>
      <w:r w:rsidRPr="00224C32">
        <w:rPr>
          <w:i/>
          <w:iCs/>
          <w:color w:val="0E101A"/>
          <w:sz w:val="22"/>
          <w:szCs w:val="22"/>
        </w:rPr>
        <w:t xml:space="preserve">Time to the first opioid </w:t>
      </w:r>
      <w:r w:rsidR="00EE4DC2" w:rsidRPr="00224C32">
        <w:rPr>
          <w:i/>
          <w:iCs/>
          <w:color w:val="0E101A"/>
          <w:sz w:val="22"/>
          <w:szCs w:val="22"/>
        </w:rPr>
        <w:t xml:space="preserve"> </w:t>
      </w:r>
    </w:p>
    <w:p w14:paraId="6EAFA223" w14:textId="6DC3CBC9" w:rsidR="0019055E" w:rsidRPr="00224C32" w:rsidRDefault="00401490" w:rsidP="00EA3958">
      <w:pPr>
        <w:pStyle w:val="NormalWeb"/>
        <w:spacing w:after="0" w:line="480" w:lineRule="auto"/>
        <w:rPr>
          <w:color w:val="0E101A"/>
          <w:sz w:val="22"/>
          <w:szCs w:val="22"/>
        </w:rPr>
      </w:pPr>
      <w:r w:rsidRPr="00224C32">
        <w:rPr>
          <w:color w:val="0E101A"/>
          <w:sz w:val="22"/>
          <w:szCs w:val="22"/>
        </w:rPr>
        <w:lastRenderedPageBreak/>
        <w:t>T</w:t>
      </w:r>
      <w:r w:rsidR="009E3268" w:rsidRPr="00224C32">
        <w:rPr>
          <w:color w:val="0E101A"/>
          <w:sz w:val="22"/>
          <w:szCs w:val="22"/>
        </w:rPr>
        <w:t>hree</w:t>
      </w:r>
      <w:r w:rsidR="00CC7F40" w:rsidRPr="00224C32">
        <w:rPr>
          <w:color w:val="0E101A"/>
          <w:sz w:val="22"/>
          <w:szCs w:val="22"/>
        </w:rPr>
        <w:t xml:space="preserve"> </w:t>
      </w:r>
      <w:r w:rsidR="003C3A59" w:rsidRPr="00224C32">
        <w:rPr>
          <w:color w:val="0E101A"/>
          <w:sz w:val="22"/>
          <w:szCs w:val="22"/>
        </w:rPr>
        <w:t xml:space="preserve">studies </w:t>
      </w:r>
      <w:r w:rsidRPr="00224C32">
        <w:rPr>
          <w:color w:val="0E101A"/>
          <w:sz w:val="22"/>
          <w:szCs w:val="22"/>
        </w:rPr>
        <w:t xml:space="preserve">reported the median time to the first use of opioid rescue medication after surgery. </w:t>
      </w:r>
      <w:bookmarkStart w:id="14" w:name="_Hlk139126817"/>
      <w:r w:rsidR="004E6DB8" w:rsidRPr="00224C32">
        <w:rPr>
          <w:color w:val="0E101A"/>
          <w:sz w:val="22"/>
          <w:szCs w:val="22"/>
        </w:rPr>
        <w:t>Compared</w:t>
      </w:r>
      <w:r w:rsidR="009E3268" w:rsidRPr="00224C32">
        <w:rPr>
          <w:color w:val="0E101A"/>
          <w:sz w:val="22"/>
          <w:szCs w:val="22"/>
        </w:rPr>
        <w:t xml:space="preserve"> to </w:t>
      </w:r>
      <w:r w:rsidR="004E6DB8" w:rsidRPr="00224C32">
        <w:rPr>
          <w:color w:val="0E101A"/>
          <w:sz w:val="22"/>
          <w:szCs w:val="22"/>
        </w:rPr>
        <w:t xml:space="preserve">the </w:t>
      </w:r>
      <w:r w:rsidR="009E3268" w:rsidRPr="00224C32">
        <w:rPr>
          <w:color w:val="0E101A"/>
          <w:sz w:val="22"/>
          <w:szCs w:val="22"/>
        </w:rPr>
        <w:t>bupivacaine/</w:t>
      </w:r>
      <w:r w:rsidR="001D0A97">
        <w:rPr>
          <w:color w:val="0E101A"/>
          <w:sz w:val="22"/>
          <w:szCs w:val="22"/>
        </w:rPr>
        <w:t>placebo</w:t>
      </w:r>
      <w:r w:rsidR="009E3268" w:rsidRPr="00224C32">
        <w:rPr>
          <w:color w:val="0E101A"/>
          <w:sz w:val="22"/>
          <w:szCs w:val="22"/>
        </w:rPr>
        <w:t xml:space="preserve"> group, </w:t>
      </w:r>
      <w:r w:rsidR="00513753">
        <w:rPr>
          <w:color w:val="0E101A"/>
          <w:sz w:val="22"/>
          <w:szCs w:val="22"/>
        </w:rPr>
        <w:t xml:space="preserve">the </w:t>
      </w:r>
      <w:r w:rsidR="00D40229">
        <w:rPr>
          <w:color w:val="0E101A"/>
          <w:sz w:val="22"/>
          <w:szCs w:val="22"/>
        </w:rPr>
        <w:t xml:space="preserve">time to first </w:t>
      </w:r>
      <w:r w:rsidR="009E3268" w:rsidRPr="00224C32">
        <w:rPr>
          <w:color w:val="0E101A"/>
          <w:sz w:val="22"/>
          <w:szCs w:val="22"/>
        </w:rPr>
        <w:t xml:space="preserve">use of </w:t>
      </w:r>
      <w:r w:rsidR="004E6DB8" w:rsidRPr="00224C32">
        <w:rPr>
          <w:color w:val="0E101A"/>
          <w:sz w:val="22"/>
          <w:szCs w:val="22"/>
        </w:rPr>
        <w:t>opioids</w:t>
      </w:r>
      <w:r w:rsidR="009E3268" w:rsidRPr="00224C32">
        <w:rPr>
          <w:color w:val="0E101A"/>
          <w:sz w:val="22"/>
          <w:szCs w:val="22"/>
        </w:rPr>
        <w:t xml:space="preserve"> in </w:t>
      </w:r>
      <w:r w:rsidR="004E6DB8" w:rsidRPr="00224C32">
        <w:rPr>
          <w:color w:val="0E101A"/>
          <w:sz w:val="22"/>
          <w:szCs w:val="22"/>
        </w:rPr>
        <w:t xml:space="preserve">the </w:t>
      </w:r>
      <w:r w:rsidRPr="00224C32">
        <w:rPr>
          <w:color w:val="0E101A"/>
          <w:sz w:val="22"/>
          <w:szCs w:val="22"/>
        </w:rPr>
        <w:t>LB</w:t>
      </w:r>
      <w:r w:rsidR="009E3268" w:rsidRPr="00224C32">
        <w:rPr>
          <w:color w:val="0E101A"/>
          <w:sz w:val="22"/>
          <w:szCs w:val="22"/>
        </w:rPr>
        <w:t xml:space="preserve"> </w:t>
      </w:r>
      <w:r w:rsidR="004E6DB8" w:rsidRPr="00224C32">
        <w:rPr>
          <w:color w:val="0E101A"/>
          <w:sz w:val="22"/>
          <w:szCs w:val="22"/>
        </w:rPr>
        <w:t xml:space="preserve">group </w:t>
      </w:r>
      <w:r w:rsidR="009E3268" w:rsidRPr="00224C32">
        <w:rPr>
          <w:color w:val="0E101A"/>
          <w:sz w:val="22"/>
          <w:szCs w:val="22"/>
        </w:rPr>
        <w:t>was significantly</w:t>
      </w:r>
      <w:r w:rsidR="004E6DB8" w:rsidRPr="00224C32">
        <w:rPr>
          <w:color w:val="0E101A"/>
          <w:sz w:val="22"/>
          <w:szCs w:val="22"/>
        </w:rPr>
        <w:t xml:space="preserve"> longer at LB 199mg</w:t>
      </w:r>
      <w:r w:rsidRPr="00224C32">
        <w:rPr>
          <w:color w:val="0E101A"/>
          <w:sz w:val="22"/>
          <w:szCs w:val="22"/>
        </w:rPr>
        <w:t xml:space="preserve"> </w:t>
      </w:r>
      <w:r w:rsidR="004E6DB8" w:rsidRPr="00224C32">
        <w:rPr>
          <w:color w:val="0E101A"/>
          <w:sz w:val="22"/>
          <w:szCs w:val="22"/>
        </w:rPr>
        <w:t>(11h vs. 9h)</w:t>
      </w:r>
      <w:r w:rsidR="001D0A97">
        <w:rPr>
          <w:color w:val="0E101A"/>
          <w:sz w:val="22"/>
          <w:szCs w:val="22"/>
        </w:rPr>
        <w:t>,</w:t>
      </w:r>
      <w:r w:rsidR="004E6DB8" w:rsidRPr="00224C32">
        <w:rPr>
          <w:color w:val="0E101A"/>
          <w:sz w:val="22"/>
          <w:szCs w:val="22"/>
        </w:rPr>
        <w:t xml:space="preserve"> at LB 266 mg (19h vs. 9h)</w:t>
      </w:r>
      <w:r w:rsidR="001D0A97">
        <w:rPr>
          <w:color w:val="0E101A"/>
          <w:sz w:val="22"/>
          <w:szCs w:val="22"/>
        </w:rPr>
        <w:t>,</w:t>
      </w:r>
      <w:r w:rsidR="004E6DB8" w:rsidRPr="00224C32">
        <w:rPr>
          <w:color w:val="0E101A"/>
          <w:sz w:val="22"/>
          <w:szCs w:val="22"/>
        </w:rPr>
        <w:t xml:space="preserve"> and </w:t>
      </w:r>
      <w:r w:rsidR="00D40229">
        <w:rPr>
          <w:color w:val="0E101A"/>
          <w:sz w:val="22"/>
          <w:szCs w:val="22"/>
        </w:rPr>
        <w:t xml:space="preserve">LB </w:t>
      </w:r>
      <w:r w:rsidR="004E6DB8" w:rsidRPr="00224C32">
        <w:rPr>
          <w:color w:val="0E101A"/>
          <w:sz w:val="22"/>
          <w:szCs w:val="22"/>
        </w:rPr>
        <w:t>300 mg (19h vs. 8h)</w:t>
      </w:r>
      <w:r w:rsidR="00D40229">
        <w:rPr>
          <w:color w:val="0E101A"/>
          <w:sz w:val="22"/>
          <w:szCs w:val="22"/>
        </w:rPr>
        <w:t xml:space="preserve"> </w:t>
      </w:r>
      <w:r w:rsidR="00D40229" w:rsidRPr="00224C32">
        <w:rPr>
          <w:color w:val="0E101A"/>
          <w:sz w:val="22"/>
          <w:szCs w:val="22"/>
        </w:rPr>
        <w:t>(p-value &lt;0.05)</w:t>
      </w:r>
      <w:r w:rsidR="004E6DB8" w:rsidRPr="00224C32">
        <w:rPr>
          <w:color w:val="0E101A"/>
          <w:sz w:val="22"/>
          <w:szCs w:val="22"/>
        </w:rPr>
        <w:t xml:space="preserve">. </w:t>
      </w:r>
      <w:bookmarkEnd w:id="14"/>
      <w:r w:rsidR="004E6DB8" w:rsidRPr="00224C32">
        <w:rPr>
          <w:color w:val="0E101A"/>
          <w:sz w:val="22"/>
          <w:szCs w:val="22"/>
        </w:rPr>
        <w:t xml:space="preserve">Moreover, </w:t>
      </w:r>
      <w:r w:rsidR="00513753">
        <w:rPr>
          <w:color w:val="0E101A"/>
          <w:sz w:val="22"/>
          <w:szCs w:val="22"/>
        </w:rPr>
        <w:t xml:space="preserve">the </w:t>
      </w:r>
      <w:r w:rsidR="00D40229">
        <w:rPr>
          <w:color w:val="0E101A"/>
          <w:sz w:val="22"/>
          <w:szCs w:val="22"/>
        </w:rPr>
        <w:t xml:space="preserve">time to opioid rescue in </w:t>
      </w:r>
      <w:r w:rsidR="004E6DB8" w:rsidRPr="00224C32">
        <w:rPr>
          <w:color w:val="0E101A"/>
          <w:sz w:val="22"/>
          <w:szCs w:val="22"/>
        </w:rPr>
        <w:t>LB at 300mg</w:t>
      </w:r>
      <w:r w:rsidRPr="00224C32">
        <w:rPr>
          <w:color w:val="0E101A"/>
          <w:sz w:val="22"/>
          <w:szCs w:val="22"/>
        </w:rPr>
        <w:t xml:space="preserve"> was </w:t>
      </w:r>
      <w:bookmarkStart w:id="15" w:name="_Hlk134374506"/>
      <w:r w:rsidR="004E6DB8" w:rsidRPr="00224C32">
        <w:rPr>
          <w:color w:val="0E101A"/>
          <w:sz w:val="22"/>
          <w:szCs w:val="22"/>
        </w:rPr>
        <w:t xml:space="preserve">longer </w:t>
      </w:r>
      <w:r w:rsidR="00513753">
        <w:rPr>
          <w:color w:val="0E101A"/>
          <w:sz w:val="22"/>
          <w:szCs w:val="22"/>
        </w:rPr>
        <w:t>than</w:t>
      </w:r>
      <w:r w:rsidR="004E6DB8" w:rsidRPr="00224C32">
        <w:rPr>
          <w:color w:val="0E101A"/>
          <w:sz w:val="22"/>
          <w:szCs w:val="22"/>
        </w:rPr>
        <w:t xml:space="preserve"> normal saline</w:t>
      </w:r>
      <w:r w:rsidR="004B2D57" w:rsidRPr="00224C32">
        <w:rPr>
          <w:color w:val="0E101A"/>
          <w:sz w:val="22"/>
          <w:szCs w:val="22"/>
        </w:rPr>
        <w:t xml:space="preserve"> </w:t>
      </w:r>
      <w:r w:rsidR="004E6DB8" w:rsidRPr="00224C32">
        <w:rPr>
          <w:color w:val="0E101A"/>
          <w:sz w:val="22"/>
          <w:szCs w:val="22"/>
        </w:rPr>
        <w:t>(14 h 20 min vs. 1 hour 10 min</w:t>
      </w:r>
      <w:r w:rsidR="00D40229">
        <w:rPr>
          <w:color w:val="0E101A"/>
          <w:sz w:val="22"/>
          <w:szCs w:val="22"/>
        </w:rPr>
        <w:t xml:space="preserve">, </w:t>
      </w:r>
      <w:r w:rsidR="00D40229" w:rsidRPr="00224C32">
        <w:rPr>
          <w:color w:val="0E101A"/>
          <w:sz w:val="22"/>
          <w:szCs w:val="22"/>
        </w:rPr>
        <w:t>P &lt; .0001</w:t>
      </w:r>
      <w:r w:rsidR="004E6DB8" w:rsidRPr="00224C32">
        <w:rPr>
          <w:color w:val="0E101A"/>
          <w:sz w:val="22"/>
          <w:szCs w:val="22"/>
        </w:rPr>
        <w:t>)</w:t>
      </w:r>
      <w:r w:rsidRPr="00224C32">
        <w:rPr>
          <w:color w:val="0E101A"/>
          <w:sz w:val="22"/>
          <w:szCs w:val="22"/>
        </w:rPr>
        <w:t xml:space="preserve">. </w:t>
      </w:r>
      <w:bookmarkEnd w:id="15"/>
      <w:r w:rsidR="009E3268" w:rsidRPr="00224C32">
        <w:rPr>
          <w:color w:val="0E101A"/>
          <w:sz w:val="22"/>
          <w:szCs w:val="22"/>
        </w:rPr>
        <w:t xml:space="preserve"> </w:t>
      </w:r>
    </w:p>
    <w:p w14:paraId="5B5EA6F0" w14:textId="1D7746C3" w:rsidR="00EE4DC2" w:rsidRPr="00224C32" w:rsidRDefault="00185A52" w:rsidP="00CC7F40">
      <w:pPr>
        <w:pStyle w:val="NormalWeb"/>
        <w:spacing w:before="0" w:beforeAutospacing="0" w:after="0" w:afterAutospacing="0" w:line="480" w:lineRule="auto"/>
        <w:rPr>
          <w:i/>
          <w:iCs/>
          <w:color w:val="0E101A"/>
          <w:sz w:val="22"/>
          <w:szCs w:val="22"/>
        </w:rPr>
      </w:pPr>
      <w:r w:rsidRPr="00224C32">
        <w:rPr>
          <w:i/>
          <w:iCs/>
          <w:color w:val="0E101A"/>
          <w:sz w:val="22"/>
          <w:szCs w:val="22"/>
        </w:rPr>
        <w:t>Dose of opioid rescue medication</w:t>
      </w:r>
    </w:p>
    <w:p w14:paraId="776F7BE6" w14:textId="2FD7CD0E" w:rsidR="00BC0E66" w:rsidRPr="00224C32" w:rsidRDefault="002A77C8" w:rsidP="0016520A">
      <w:pPr>
        <w:pStyle w:val="NormalWeb"/>
        <w:spacing w:after="0" w:line="480" w:lineRule="auto"/>
        <w:rPr>
          <w:color w:val="0E101A"/>
          <w:sz w:val="22"/>
          <w:szCs w:val="22"/>
        </w:rPr>
      </w:pPr>
      <w:r w:rsidRPr="00224C32">
        <w:rPr>
          <w:color w:val="0E101A"/>
          <w:sz w:val="22"/>
          <w:szCs w:val="22"/>
        </w:rPr>
        <w:t>Three</w:t>
      </w:r>
      <w:r w:rsidR="00EE4DC2" w:rsidRPr="00224C32">
        <w:rPr>
          <w:color w:val="0E101A"/>
          <w:sz w:val="22"/>
          <w:szCs w:val="22"/>
        </w:rPr>
        <w:t xml:space="preserve"> studies</w:t>
      </w:r>
      <w:r w:rsidR="0016520A" w:rsidRPr="00224C32">
        <w:rPr>
          <w:color w:val="0E101A"/>
          <w:sz w:val="22"/>
          <w:szCs w:val="22"/>
        </w:rPr>
        <w:t xml:space="preserve"> report this outcome. </w:t>
      </w:r>
      <w:bookmarkStart w:id="16" w:name="_Hlk134374564"/>
      <w:r w:rsidR="00422C65" w:rsidRPr="00224C32">
        <w:rPr>
          <w:color w:val="0E101A"/>
          <w:sz w:val="22"/>
          <w:szCs w:val="22"/>
        </w:rPr>
        <w:t>At 72 hours after the study drug administration, t</w:t>
      </w:r>
      <w:r w:rsidR="0016520A" w:rsidRPr="00224C32">
        <w:rPr>
          <w:color w:val="0E101A"/>
          <w:sz w:val="22"/>
          <w:szCs w:val="22"/>
        </w:rPr>
        <w:t>he mean total amount of opioid rescue medication (morphine equivalents) consumed was significantly lower in the LB 300 mg group</w:t>
      </w:r>
      <w:r w:rsidR="00441F7D" w:rsidRPr="00224C32">
        <w:rPr>
          <w:color w:val="0E101A"/>
          <w:sz w:val="22"/>
          <w:szCs w:val="22"/>
        </w:rPr>
        <w:t xml:space="preserve"> (22.3 vs. 29.1 mg; p</w:t>
      </w:r>
      <w:r w:rsidR="0016520A" w:rsidRPr="00224C32">
        <w:rPr>
          <w:color w:val="0E101A"/>
          <w:sz w:val="22"/>
          <w:szCs w:val="22"/>
        </w:rPr>
        <w:t xml:space="preserve"> &lt; .0006)</w:t>
      </w:r>
      <w:bookmarkEnd w:id="16"/>
      <w:r w:rsidR="00422C65" w:rsidRPr="00224C32">
        <w:rPr>
          <w:color w:val="0E101A"/>
          <w:sz w:val="22"/>
          <w:szCs w:val="22"/>
        </w:rPr>
        <w:t xml:space="preserve"> </w:t>
      </w:r>
      <w:r w:rsidR="00441F7D" w:rsidRPr="00224C32">
        <w:rPr>
          <w:color w:val="0E101A"/>
          <w:sz w:val="22"/>
          <w:szCs w:val="22"/>
        </w:rPr>
        <w:t xml:space="preserve">compared to </w:t>
      </w:r>
      <w:r w:rsidR="00BC0E66" w:rsidRPr="00224C32">
        <w:rPr>
          <w:color w:val="0E101A"/>
          <w:sz w:val="22"/>
          <w:szCs w:val="22"/>
        </w:rPr>
        <w:t xml:space="preserve">normal saline. </w:t>
      </w:r>
      <w:bookmarkStart w:id="17" w:name="_Hlk141379366"/>
      <w:r w:rsidR="00BC0E66" w:rsidRPr="00224C32">
        <w:rPr>
          <w:color w:val="0E101A"/>
          <w:sz w:val="22"/>
          <w:szCs w:val="22"/>
        </w:rPr>
        <w:t>Moreover, compared to the bupivacaine/epinephrine group, it was significantly lower in LB 266 mg group (3.7 vs. 10.2 mg) and at LB 300 mg (13 vs. 33 mg)</w:t>
      </w:r>
      <w:r w:rsidR="00D40229">
        <w:rPr>
          <w:color w:val="0E101A"/>
          <w:sz w:val="22"/>
          <w:szCs w:val="22"/>
        </w:rPr>
        <w:t xml:space="preserve"> </w:t>
      </w:r>
      <w:r w:rsidR="00D40229" w:rsidRPr="00224C32">
        <w:rPr>
          <w:color w:val="0E101A"/>
          <w:sz w:val="22"/>
          <w:szCs w:val="22"/>
        </w:rPr>
        <w:t>(p-value &lt;0.05)</w:t>
      </w:r>
      <w:bookmarkEnd w:id="17"/>
      <w:r w:rsidR="00BC0E66" w:rsidRPr="00224C32">
        <w:rPr>
          <w:color w:val="0E101A"/>
          <w:sz w:val="22"/>
          <w:szCs w:val="22"/>
        </w:rPr>
        <w:t>.</w:t>
      </w:r>
    </w:p>
    <w:p w14:paraId="5A7F594B" w14:textId="61CB79D4" w:rsidR="004A1C24" w:rsidRPr="00224C32" w:rsidRDefault="0034390C" w:rsidP="004A1C24">
      <w:pPr>
        <w:pStyle w:val="NormalWeb"/>
        <w:spacing w:before="0" w:beforeAutospacing="0" w:after="0" w:afterAutospacing="0" w:line="480" w:lineRule="auto"/>
        <w:rPr>
          <w:i/>
          <w:iCs/>
          <w:color w:val="0E101A"/>
          <w:sz w:val="22"/>
          <w:szCs w:val="22"/>
        </w:rPr>
      </w:pPr>
      <w:r w:rsidRPr="00224C32">
        <w:rPr>
          <w:i/>
          <w:iCs/>
          <w:color w:val="0E101A"/>
          <w:sz w:val="22"/>
          <w:szCs w:val="22"/>
        </w:rPr>
        <w:t>Adverse Effects (AE)</w:t>
      </w:r>
    </w:p>
    <w:p w14:paraId="4F838B18" w14:textId="503A45F0" w:rsidR="00975AFA" w:rsidRPr="00224C32" w:rsidRDefault="0034390C" w:rsidP="00975AFA">
      <w:pPr>
        <w:pStyle w:val="NormalWeb"/>
        <w:spacing w:after="0" w:line="480" w:lineRule="auto"/>
        <w:rPr>
          <w:color w:val="0E101A"/>
          <w:sz w:val="22"/>
          <w:szCs w:val="22"/>
        </w:rPr>
      </w:pPr>
      <w:r w:rsidRPr="00224C32">
        <w:rPr>
          <w:color w:val="0E101A"/>
          <w:sz w:val="22"/>
          <w:szCs w:val="22"/>
        </w:rPr>
        <w:t>T</w:t>
      </w:r>
      <w:r w:rsidR="00356628" w:rsidRPr="00224C32">
        <w:rPr>
          <w:color w:val="0E101A"/>
          <w:sz w:val="22"/>
          <w:szCs w:val="22"/>
        </w:rPr>
        <w:t>wo</w:t>
      </w:r>
      <w:r w:rsidRPr="00224C32">
        <w:rPr>
          <w:color w:val="0E101A"/>
          <w:sz w:val="22"/>
          <w:szCs w:val="22"/>
        </w:rPr>
        <w:t xml:space="preserve"> studies reported</w:t>
      </w:r>
      <w:r w:rsidR="00D40229">
        <w:rPr>
          <w:color w:val="0E101A"/>
          <w:sz w:val="22"/>
          <w:szCs w:val="22"/>
        </w:rPr>
        <w:t xml:space="preserve"> on</w:t>
      </w:r>
      <w:r w:rsidRPr="00224C32">
        <w:rPr>
          <w:color w:val="0E101A"/>
          <w:sz w:val="22"/>
          <w:szCs w:val="22"/>
        </w:rPr>
        <w:t xml:space="preserve"> AE. </w:t>
      </w:r>
      <w:r w:rsidR="00873FE5">
        <w:rPr>
          <w:color w:val="0E101A"/>
          <w:sz w:val="22"/>
          <w:szCs w:val="22"/>
        </w:rPr>
        <w:t>Regarding vomiting, our m</w:t>
      </w:r>
      <w:r w:rsidR="00975AFA" w:rsidRPr="00224C32">
        <w:rPr>
          <w:color w:val="0E101A"/>
          <w:sz w:val="22"/>
          <w:szCs w:val="22"/>
        </w:rPr>
        <w:t>eta-analysis revealed no difference in LB compared to conventional anesthetic/placebo (OR 2.</w:t>
      </w:r>
      <w:r w:rsidR="00873FE5">
        <w:rPr>
          <w:color w:val="0E101A"/>
          <w:sz w:val="22"/>
          <w:szCs w:val="22"/>
        </w:rPr>
        <w:t>72</w:t>
      </w:r>
      <w:r w:rsidR="00975AFA" w:rsidRPr="00224C32">
        <w:rPr>
          <w:color w:val="0E101A"/>
          <w:sz w:val="22"/>
          <w:szCs w:val="22"/>
        </w:rPr>
        <w:t>, 95% CI 0.</w:t>
      </w:r>
      <w:r w:rsidR="00873FE5">
        <w:rPr>
          <w:color w:val="0E101A"/>
          <w:sz w:val="22"/>
          <w:szCs w:val="22"/>
        </w:rPr>
        <w:t>00</w:t>
      </w:r>
      <w:r w:rsidR="00975AFA" w:rsidRPr="00224C32">
        <w:rPr>
          <w:color w:val="0E101A"/>
          <w:sz w:val="22"/>
          <w:szCs w:val="22"/>
        </w:rPr>
        <w:t>- 1</w:t>
      </w:r>
      <w:r w:rsidR="00873FE5">
        <w:rPr>
          <w:color w:val="0E101A"/>
          <w:sz w:val="22"/>
          <w:szCs w:val="22"/>
        </w:rPr>
        <w:t>973.83</w:t>
      </w:r>
      <w:r w:rsidR="00975AFA" w:rsidRPr="00224C32">
        <w:rPr>
          <w:color w:val="0E101A"/>
          <w:sz w:val="22"/>
          <w:szCs w:val="22"/>
        </w:rPr>
        <w:t>)</w:t>
      </w:r>
      <w:r w:rsidR="00873FE5">
        <w:rPr>
          <w:color w:val="0E101A"/>
          <w:sz w:val="22"/>
          <w:szCs w:val="22"/>
        </w:rPr>
        <w:t xml:space="preserve">. However, </w:t>
      </w:r>
      <w:bookmarkStart w:id="18" w:name="_Hlk141379422"/>
      <w:r w:rsidR="00873FE5" w:rsidRPr="00224C32">
        <w:rPr>
          <w:color w:val="0E101A"/>
          <w:sz w:val="22"/>
          <w:szCs w:val="22"/>
        </w:rPr>
        <w:t>conventional</w:t>
      </w:r>
      <w:r w:rsidR="00873FE5">
        <w:rPr>
          <w:color w:val="0E101A"/>
          <w:sz w:val="22"/>
          <w:szCs w:val="22"/>
        </w:rPr>
        <w:t xml:space="preserve"> </w:t>
      </w:r>
      <w:r w:rsidR="00873FE5" w:rsidRPr="00224C32">
        <w:rPr>
          <w:color w:val="0E101A"/>
          <w:sz w:val="22"/>
          <w:szCs w:val="22"/>
        </w:rPr>
        <w:t xml:space="preserve">anesthetic/placebo </w:t>
      </w:r>
      <w:r w:rsidR="00366BF4">
        <w:rPr>
          <w:color w:val="0E101A"/>
          <w:sz w:val="22"/>
          <w:szCs w:val="22"/>
        </w:rPr>
        <w:t>reported</w:t>
      </w:r>
      <w:r w:rsidR="00F67D1B">
        <w:rPr>
          <w:color w:val="0E101A"/>
          <w:sz w:val="22"/>
          <w:szCs w:val="22"/>
        </w:rPr>
        <w:t xml:space="preserve"> more pain in bowel movement than LB </w:t>
      </w:r>
      <w:r w:rsidR="00975AFA" w:rsidRPr="00224C32">
        <w:rPr>
          <w:color w:val="0E101A"/>
          <w:sz w:val="22"/>
          <w:szCs w:val="22"/>
        </w:rPr>
        <w:t xml:space="preserve">(OR </w:t>
      </w:r>
      <w:r w:rsidR="00F67D1B">
        <w:rPr>
          <w:color w:val="0E101A"/>
          <w:sz w:val="22"/>
          <w:szCs w:val="22"/>
        </w:rPr>
        <w:t>2.60</w:t>
      </w:r>
      <w:r w:rsidR="00975AFA" w:rsidRPr="00224C32">
        <w:rPr>
          <w:color w:val="0E101A"/>
          <w:sz w:val="22"/>
          <w:szCs w:val="22"/>
        </w:rPr>
        <w:t xml:space="preserve">, 95% CI </w:t>
      </w:r>
      <w:r w:rsidR="00F67D1B">
        <w:rPr>
          <w:color w:val="0E101A"/>
          <w:sz w:val="22"/>
          <w:szCs w:val="22"/>
        </w:rPr>
        <w:t>1.31</w:t>
      </w:r>
      <w:r w:rsidR="00975AFA" w:rsidRPr="00224C32">
        <w:rPr>
          <w:color w:val="0E101A"/>
          <w:sz w:val="22"/>
          <w:szCs w:val="22"/>
        </w:rPr>
        <w:t xml:space="preserve">- </w:t>
      </w:r>
      <w:r w:rsidR="00F67D1B">
        <w:rPr>
          <w:color w:val="0E101A"/>
          <w:sz w:val="22"/>
          <w:szCs w:val="22"/>
        </w:rPr>
        <w:t>5.16</w:t>
      </w:r>
      <w:r w:rsidR="00975AFA" w:rsidRPr="00224C32">
        <w:rPr>
          <w:color w:val="0E101A"/>
          <w:sz w:val="22"/>
          <w:szCs w:val="22"/>
        </w:rPr>
        <w:t>)</w:t>
      </w:r>
      <w:r w:rsidR="00873FE5">
        <w:rPr>
          <w:color w:val="0E101A"/>
          <w:sz w:val="22"/>
          <w:szCs w:val="22"/>
        </w:rPr>
        <w:t>.</w:t>
      </w:r>
      <w:bookmarkEnd w:id="18"/>
    </w:p>
    <w:p w14:paraId="659C7791" w14:textId="77777777" w:rsidR="00975AFA" w:rsidRPr="00224C32" w:rsidRDefault="00975AFA" w:rsidP="0034390C">
      <w:pPr>
        <w:pStyle w:val="NormalWeb"/>
        <w:spacing w:after="0" w:line="480" w:lineRule="auto"/>
        <w:rPr>
          <w:color w:val="0E101A"/>
          <w:sz w:val="22"/>
          <w:szCs w:val="22"/>
        </w:rPr>
      </w:pPr>
    </w:p>
    <w:p w14:paraId="1B253E47" w14:textId="7ED2E9B4" w:rsidR="000F2548" w:rsidRPr="00224C32" w:rsidRDefault="000F2548" w:rsidP="00BB4AB4">
      <w:pPr>
        <w:pStyle w:val="NormalWeb"/>
        <w:spacing w:before="0" w:beforeAutospacing="0" w:after="0" w:afterAutospacing="0" w:line="480" w:lineRule="auto"/>
        <w:rPr>
          <w:color w:val="0E101A"/>
          <w:sz w:val="22"/>
          <w:szCs w:val="22"/>
        </w:rPr>
      </w:pPr>
    </w:p>
    <w:p w14:paraId="1C408124" w14:textId="77777777" w:rsidR="00E864F4" w:rsidRPr="00224C32" w:rsidRDefault="00E864F4">
      <w:pPr>
        <w:rPr>
          <w:rFonts w:ascii="Times New Roman" w:eastAsia="Times New Roman" w:hAnsi="Times New Roman" w:cs="Times New Roman"/>
          <w:color w:val="0E101A"/>
        </w:rPr>
      </w:pPr>
      <w:r w:rsidRPr="00224C32">
        <w:rPr>
          <w:color w:val="0E101A"/>
        </w:rPr>
        <w:br w:type="page"/>
      </w:r>
    </w:p>
    <w:p w14:paraId="7C5C9C44" w14:textId="73F86B7D" w:rsidR="000F2548" w:rsidRPr="00513753" w:rsidRDefault="000F2548" w:rsidP="00BB4AB4">
      <w:pPr>
        <w:pStyle w:val="NormalWeb"/>
        <w:spacing w:before="0" w:beforeAutospacing="0" w:after="0" w:afterAutospacing="0" w:line="480" w:lineRule="auto"/>
        <w:rPr>
          <w:b/>
          <w:bCs/>
          <w:color w:val="0E101A"/>
          <w:sz w:val="22"/>
          <w:szCs w:val="22"/>
        </w:rPr>
      </w:pPr>
      <w:r w:rsidRPr="00513753">
        <w:rPr>
          <w:b/>
          <w:bCs/>
          <w:color w:val="0E101A"/>
          <w:sz w:val="22"/>
          <w:szCs w:val="22"/>
        </w:rPr>
        <w:lastRenderedPageBreak/>
        <w:t>Discussion</w:t>
      </w:r>
    </w:p>
    <w:p w14:paraId="2C874079" w14:textId="123FCE2D" w:rsidR="0081032A" w:rsidRPr="00D40229" w:rsidRDefault="0081032A" w:rsidP="00D40229">
      <w:pPr>
        <w:spacing w:line="480" w:lineRule="auto"/>
        <w:rPr>
          <w:rFonts w:ascii="Times New Roman" w:hAnsi="Times New Roman" w:cs="Times New Roman"/>
          <w:color w:val="0E101A"/>
        </w:rPr>
      </w:pPr>
      <w:r w:rsidRPr="00D40229">
        <w:rPr>
          <w:rFonts w:ascii="Times New Roman" w:hAnsi="Times New Roman" w:cs="Times New Roman"/>
          <w:color w:val="0E101A"/>
        </w:rPr>
        <w:t xml:space="preserve">To our knowledge, this is the first systematic review evaluating </w:t>
      </w:r>
      <w:r w:rsidR="003F452B" w:rsidRPr="00D40229">
        <w:rPr>
          <w:rFonts w:ascii="Times New Roman" w:hAnsi="Times New Roman" w:cs="Times New Roman"/>
          <w:color w:val="0E101A"/>
        </w:rPr>
        <w:t xml:space="preserve">the effects of LB on pain </w:t>
      </w:r>
      <w:r w:rsidRPr="00D40229">
        <w:rPr>
          <w:rFonts w:ascii="Times New Roman" w:hAnsi="Times New Roman" w:cs="Times New Roman"/>
          <w:color w:val="0E101A"/>
        </w:rPr>
        <w:t>at 72 hours</w:t>
      </w:r>
      <w:r w:rsidR="00864F70">
        <w:rPr>
          <w:rFonts w:ascii="Times New Roman" w:hAnsi="Times New Roman" w:cs="Times New Roman"/>
          <w:color w:val="0E101A"/>
        </w:rPr>
        <w:t xml:space="preserve"> for </w:t>
      </w:r>
      <w:r w:rsidR="00BE013E" w:rsidRPr="00D40229">
        <w:rPr>
          <w:rFonts w:ascii="Times New Roman" w:hAnsi="Times New Roman" w:cs="Times New Roman"/>
          <w:color w:val="0E101A"/>
        </w:rPr>
        <w:t>patients undergoing hemorrhoidectomy</w:t>
      </w:r>
      <w:r w:rsidR="003F452B" w:rsidRPr="00D40229">
        <w:rPr>
          <w:rFonts w:ascii="Times New Roman" w:hAnsi="Times New Roman" w:cs="Times New Roman"/>
          <w:color w:val="0E101A"/>
        </w:rPr>
        <w:t xml:space="preserve">. </w:t>
      </w:r>
      <w:r w:rsidRPr="00D40229">
        <w:rPr>
          <w:rFonts w:ascii="Times New Roman" w:hAnsi="Times New Roman" w:cs="Times New Roman"/>
          <w:color w:val="0E101A"/>
        </w:rPr>
        <w:t>We found</w:t>
      </w:r>
      <w:r w:rsidR="003F452B" w:rsidRPr="00D40229">
        <w:rPr>
          <w:rFonts w:ascii="Times New Roman" w:hAnsi="Times New Roman" w:cs="Times New Roman"/>
          <w:color w:val="0E101A"/>
        </w:rPr>
        <w:t xml:space="preserve"> that LB </w:t>
      </w:r>
      <w:r w:rsidRPr="00D40229">
        <w:rPr>
          <w:rFonts w:ascii="Times New Roman" w:hAnsi="Times New Roman" w:cs="Times New Roman"/>
          <w:color w:val="0E101A"/>
        </w:rPr>
        <w:t xml:space="preserve">was associated with decreased pain score at 72 </w:t>
      </w:r>
      <w:r w:rsidR="00983162" w:rsidRPr="00D40229">
        <w:rPr>
          <w:rFonts w:ascii="Times New Roman" w:hAnsi="Times New Roman" w:cs="Times New Roman"/>
          <w:color w:val="0E101A"/>
        </w:rPr>
        <w:t xml:space="preserve">hours, </w:t>
      </w:r>
      <w:r w:rsidR="00983162">
        <w:rPr>
          <w:rFonts w:ascii="Times New Roman" w:hAnsi="Times New Roman" w:cs="Times New Roman"/>
          <w:color w:val="0E101A"/>
        </w:rPr>
        <w:t>longer</w:t>
      </w:r>
      <w:r w:rsidR="0066190A">
        <w:rPr>
          <w:rFonts w:ascii="Times New Roman" w:hAnsi="Times New Roman" w:cs="Times New Roman"/>
          <w:color w:val="0E101A"/>
        </w:rPr>
        <w:t xml:space="preserve"> time to first opioid use, </w:t>
      </w:r>
      <w:r w:rsidRPr="00D40229">
        <w:rPr>
          <w:rFonts w:ascii="Times New Roman" w:hAnsi="Times New Roman" w:cs="Times New Roman"/>
          <w:color w:val="0E101A"/>
        </w:rPr>
        <w:t xml:space="preserve">decreased opioid use postoperatively, and </w:t>
      </w:r>
      <w:r w:rsidR="0066190A">
        <w:rPr>
          <w:rFonts w:ascii="Times New Roman" w:hAnsi="Times New Roman" w:cs="Times New Roman"/>
          <w:color w:val="0E101A"/>
        </w:rPr>
        <w:t>comparable</w:t>
      </w:r>
      <w:r w:rsidRPr="00D40229">
        <w:rPr>
          <w:rFonts w:ascii="Times New Roman" w:hAnsi="Times New Roman" w:cs="Times New Roman"/>
          <w:color w:val="0E101A"/>
        </w:rPr>
        <w:t xml:space="preserve"> adverse effects t</w:t>
      </w:r>
      <w:r w:rsidR="0066190A">
        <w:rPr>
          <w:rFonts w:ascii="Times New Roman" w:hAnsi="Times New Roman" w:cs="Times New Roman"/>
          <w:color w:val="0E101A"/>
        </w:rPr>
        <w:t>o</w:t>
      </w:r>
      <w:r w:rsidRPr="00D40229">
        <w:rPr>
          <w:rFonts w:ascii="Times New Roman" w:hAnsi="Times New Roman" w:cs="Times New Roman"/>
          <w:color w:val="0E101A"/>
        </w:rPr>
        <w:t xml:space="preserve"> </w:t>
      </w:r>
      <w:r w:rsidR="007A3800">
        <w:rPr>
          <w:rFonts w:ascii="Times New Roman" w:hAnsi="Times New Roman" w:cs="Times New Roman"/>
          <w:color w:val="0E101A"/>
        </w:rPr>
        <w:t>control or placebo</w:t>
      </w:r>
      <w:r w:rsidR="003E2DCF" w:rsidRPr="00D40229">
        <w:rPr>
          <w:rFonts w:ascii="Times New Roman" w:hAnsi="Times New Roman" w:cs="Times New Roman"/>
          <w:color w:val="0E101A"/>
        </w:rPr>
        <w:t xml:space="preserve">. </w:t>
      </w:r>
    </w:p>
    <w:p w14:paraId="3DBDC44D" w14:textId="799E006D" w:rsidR="0003701D" w:rsidRDefault="007B2123" w:rsidP="00D75FFB">
      <w:pPr>
        <w:spacing w:line="480" w:lineRule="auto"/>
        <w:rPr>
          <w:rFonts w:ascii="Times New Roman" w:hAnsi="Times New Roman" w:cs="Times New Roman"/>
          <w:color w:val="0E101A"/>
        </w:rPr>
      </w:pPr>
      <w:r>
        <w:rPr>
          <w:rFonts w:ascii="Times New Roman" w:hAnsi="Times New Roman" w:cs="Times New Roman"/>
          <w:color w:val="0E101A"/>
        </w:rPr>
        <w:t xml:space="preserve">Although LB was approved by the FDA in 2011, </w:t>
      </w:r>
      <w:r w:rsidRPr="007B2123">
        <w:rPr>
          <w:rFonts w:ascii="Times New Roman" w:hAnsi="Times New Roman" w:cs="Times New Roman"/>
          <w:color w:val="0E101A"/>
        </w:rPr>
        <w:t>its role in colorectal surgery</w:t>
      </w:r>
      <w:r>
        <w:rPr>
          <w:rFonts w:ascii="Times New Roman" w:hAnsi="Times New Roman" w:cs="Times New Roman"/>
          <w:color w:val="0E101A"/>
        </w:rPr>
        <w:t xml:space="preserve"> is</w:t>
      </w:r>
      <w:r w:rsidR="005B2BEA">
        <w:rPr>
          <w:rFonts w:ascii="Times New Roman" w:hAnsi="Times New Roman" w:cs="Times New Roman"/>
          <w:color w:val="0E101A"/>
        </w:rPr>
        <w:t xml:space="preserve"> only relatively</w:t>
      </w:r>
      <w:r>
        <w:rPr>
          <w:rFonts w:ascii="Times New Roman" w:hAnsi="Times New Roman" w:cs="Times New Roman"/>
          <w:color w:val="0E101A"/>
        </w:rPr>
        <w:t xml:space="preserve"> </w:t>
      </w:r>
      <w:r w:rsidR="00C90D1E">
        <w:rPr>
          <w:rFonts w:ascii="Times New Roman" w:hAnsi="Times New Roman" w:cs="Times New Roman"/>
          <w:color w:val="0E101A"/>
        </w:rPr>
        <w:t>recently reported</w:t>
      </w:r>
      <w:r>
        <w:rPr>
          <w:rFonts w:ascii="Times New Roman" w:hAnsi="Times New Roman" w:cs="Times New Roman"/>
          <w:color w:val="0E101A"/>
        </w:rPr>
        <w:t>. In</w:t>
      </w:r>
      <w:r w:rsidR="00C90D1E">
        <w:rPr>
          <w:rFonts w:ascii="Times New Roman" w:hAnsi="Times New Roman" w:cs="Times New Roman"/>
          <w:color w:val="0E101A"/>
        </w:rPr>
        <w:t xml:space="preserve"> 2018</w:t>
      </w:r>
      <w:r>
        <w:rPr>
          <w:rFonts w:ascii="Times New Roman" w:hAnsi="Times New Roman" w:cs="Times New Roman"/>
          <w:color w:val="0E101A"/>
        </w:rPr>
        <w:t xml:space="preserve"> </w:t>
      </w:r>
      <w:r w:rsidRPr="00D40229">
        <w:rPr>
          <w:rFonts w:ascii="Times New Roman" w:hAnsi="Times New Roman" w:cs="Times New Roman"/>
          <w:color w:val="0E101A"/>
        </w:rPr>
        <w:t>Raman et al</w:t>
      </w:r>
      <w:sdt>
        <w:sdtPr>
          <w:rPr>
            <w:rFonts w:ascii="Times New Roman" w:hAnsi="Times New Roman" w:cs="Times New Roman"/>
            <w:color w:val="000000"/>
            <w:vertAlign w:val="superscript"/>
          </w:rPr>
          <w:tag w:val="MENDELEY_CITATION_v3_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"/>
          <w:id w:val="-985159980"/>
          <w:placeholder>
            <w:docPart w:val="DefaultPlaceholder_-1854013440"/>
          </w:placeholder>
        </w:sdtPr>
        <w:sdtContent>
          <w:r w:rsidR="0035692D" w:rsidRPr="0035692D">
            <w:rPr>
              <w:rFonts w:ascii="Times New Roman" w:hAnsi="Times New Roman" w:cs="Times New Roman"/>
              <w:color w:val="000000"/>
              <w:vertAlign w:val="superscript"/>
            </w:rPr>
            <w:t>8</w:t>
          </w:r>
        </w:sdtContent>
      </w:sdt>
      <w:r w:rsidRPr="00D40229">
        <w:rPr>
          <w:rFonts w:ascii="Times New Roman" w:hAnsi="Times New Roman" w:cs="Times New Roman"/>
          <w:color w:val="0E101A"/>
        </w:rPr>
        <w:t xml:space="preserve">., in a meta-analysis including seven high-risk bias studies (n=1008) in patients undergoing </w:t>
      </w:r>
      <w:r>
        <w:rPr>
          <w:rFonts w:ascii="Times New Roman" w:hAnsi="Times New Roman" w:cs="Times New Roman"/>
          <w:color w:val="0E101A"/>
        </w:rPr>
        <w:t xml:space="preserve">laparoscopic or open colectomy, </w:t>
      </w:r>
      <w:r w:rsidRPr="00D40229">
        <w:rPr>
          <w:rFonts w:ascii="Times New Roman" w:hAnsi="Times New Roman" w:cs="Times New Roman"/>
          <w:color w:val="0E101A"/>
        </w:rPr>
        <w:t>reported</w:t>
      </w:r>
      <w:r>
        <w:rPr>
          <w:rFonts w:ascii="Times New Roman" w:hAnsi="Times New Roman" w:cs="Times New Roman"/>
          <w:color w:val="0E101A"/>
        </w:rPr>
        <w:t xml:space="preserve"> that p</w:t>
      </w:r>
      <w:r w:rsidRPr="002673F7">
        <w:rPr>
          <w:rFonts w:ascii="Times New Roman" w:hAnsi="Times New Roman" w:cs="Times New Roman"/>
          <w:color w:val="0E101A"/>
        </w:rPr>
        <w:t>ain scores were significantly lower in patients who received LB</w:t>
      </w:r>
      <w:r>
        <w:rPr>
          <w:rFonts w:ascii="Times New Roman" w:hAnsi="Times New Roman" w:cs="Times New Roman"/>
          <w:color w:val="0E101A"/>
        </w:rPr>
        <w:t xml:space="preserve"> (local or </w:t>
      </w:r>
      <w:r w:rsidRPr="00250100">
        <w:rPr>
          <w:rFonts w:ascii="Times New Roman" w:hAnsi="Times New Roman" w:cs="Times New Roman"/>
          <w:color w:val="0E101A"/>
        </w:rPr>
        <w:t>transversus abdominis plane</w:t>
      </w:r>
      <w:r>
        <w:rPr>
          <w:rFonts w:ascii="Times New Roman" w:hAnsi="Times New Roman" w:cs="Times New Roman"/>
          <w:color w:val="0E101A"/>
        </w:rPr>
        <w:t xml:space="preserve"> (TAP) administration)</w:t>
      </w:r>
      <w:r w:rsidRPr="002673F7">
        <w:rPr>
          <w:rFonts w:ascii="Times New Roman" w:hAnsi="Times New Roman" w:cs="Times New Roman"/>
          <w:color w:val="0E101A"/>
        </w:rPr>
        <w:t xml:space="preserve"> (SMD -0.56 95% CI -1.07, -0.06, p = .03) </w:t>
      </w:r>
      <w:r w:rsidR="005B2BEA">
        <w:rPr>
          <w:rFonts w:ascii="Times New Roman" w:hAnsi="Times New Roman" w:cs="Times New Roman"/>
          <w:color w:val="0E101A"/>
        </w:rPr>
        <w:t>compared to</w:t>
      </w:r>
      <w:r>
        <w:rPr>
          <w:rFonts w:ascii="Times New Roman" w:hAnsi="Times New Roman" w:cs="Times New Roman"/>
          <w:color w:val="0E101A"/>
        </w:rPr>
        <w:t xml:space="preserve"> conventional opioids. Moreover, LB</w:t>
      </w:r>
      <w:r w:rsidRPr="002673F7">
        <w:rPr>
          <w:rFonts w:ascii="Times New Roman" w:hAnsi="Times New Roman" w:cs="Times New Roman"/>
          <w:color w:val="0E101A"/>
        </w:rPr>
        <w:t xml:space="preserve"> was associated with decreased</w:t>
      </w:r>
      <w:r>
        <w:rPr>
          <w:rFonts w:ascii="Times New Roman" w:hAnsi="Times New Roman" w:cs="Times New Roman"/>
          <w:color w:val="0E101A"/>
        </w:rPr>
        <w:t xml:space="preserve"> </w:t>
      </w:r>
      <w:r w:rsidRPr="002673F7">
        <w:rPr>
          <w:rFonts w:ascii="Times New Roman" w:hAnsi="Times New Roman" w:cs="Times New Roman"/>
          <w:color w:val="0E101A"/>
        </w:rPr>
        <w:t>length of stay</w:t>
      </w:r>
      <w:r>
        <w:rPr>
          <w:rFonts w:ascii="Times New Roman" w:hAnsi="Times New Roman" w:cs="Times New Roman"/>
          <w:color w:val="0E101A"/>
        </w:rPr>
        <w:t xml:space="preserve"> (</w:t>
      </w:r>
      <w:r w:rsidRPr="002673F7">
        <w:rPr>
          <w:rFonts w:ascii="Times New Roman" w:hAnsi="Times New Roman" w:cs="Times New Roman"/>
          <w:color w:val="0E101A"/>
        </w:rPr>
        <w:t xml:space="preserve">SMD </w:t>
      </w:r>
      <w:r>
        <w:rPr>
          <w:rFonts w:ascii="Times New Roman" w:hAnsi="Times New Roman" w:cs="Times New Roman"/>
          <w:color w:val="0E101A"/>
        </w:rPr>
        <w:t xml:space="preserve">- </w:t>
      </w:r>
      <w:r w:rsidRPr="002673F7">
        <w:rPr>
          <w:rFonts w:ascii="Times New Roman" w:hAnsi="Times New Roman" w:cs="Times New Roman"/>
          <w:color w:val="0E101A"/>
        </w:rPr>
        <w:t>0.34, 95% CI</w:t>
      </w:r>
      <w:r>
        <w:rPr>
          <w:rFonts w:ascii="Times New Roman" w:hAnsi="Times New Roman" w:cs="Times New Roman"/>
          <w:color w:val="0E101A"/>
        </w:rPr>
        <w:t xml:space="preserve"> -</w:t>
      </w:r>
      <w:r w:rsidRPr="002673F7">
        <w:rPr>
          <w:rFonts w:ascii="Times New Roman" w:hAnsi="Times New Roman" w:cs="Times New Roman"/>
          <w:color w:val="0E101A"/>
        </w:rPr>
        <w:t xml:space="preserve"> 0.56,</w:t>
      </w:r>
      <w:r>
        <w:rPr>
          <w:rFonts w:ascii="Times New Roman" w:hAnsi="Times New Roman" w:cs="Times New Roman"/>
          <w:color w:val="0E101A"/>
        </w:rPr>
        <w:t xml:space="preserve"> -</w:t>
      </w:r>
      <w:r w:rsidRPr="002673F7">
        <w:rPr>
          <w:rFonts w:ascii="Times New Roman" w:hAnsi="Times New Roman" w:cs="Times New Roman"/>
          <w:color w:val="0E101A"/>
        </w:rPr>
        <w:t>0.13, p</w:t>
      </w:r>
      <w:r>
        <w:rPr>
          <w:rFonts w:ascii="Times New Roman" w:hAnsi="Times New Roman" w:cs="Times New Roman"/>
          <w:color w:val="0E101A"/>
        </w:rPr>
        <w:t xml:space="preserve">= </w:t>
      </w:r>
      <w:r w:rsidRPr="002673F7">
        <w:rPr>
          <w:rFonts w:ascii="Times New Roman" w:hAnsi="Times New Roman" w:cs="Times New Roman"/>
          <w:color w:val="0E101A"/>
        </w:rPr>
        <w:t>.001) and decreased IV opioid use in the first 48–72 h</w:t>
      </w:r>
      <w:r>
        <w:rPr>
          <w:rFonts w:ascii="Times New Roman" w:hAnsi="Times New Roman" w:cs="Times New Roman"/>
          <w:color w:val="0E101A"/>
        </w:rPr>
        <w:t xml:space="preserve"> (</w:t>
      </w:r>
      <w:r w:rsidRPr="002673F7">
        <w:rPr>
          <w:rFonts w:ascii="Times New Roman" w:hAnsi="Times New Roman" w:cs="Times New Roman"/>
          <w:color w:val="0E101A"/>
        </w:rPr>
        <w:t xml:space="preserve">SMD </w:t>
      </w:r>
      <w:r>
        <w:rPr>
          <w:rFonts w:ascii="Times New Roman" w:hAnsi="Times New Roman" w:cs="Times New Roman"/>
          <w:color w:val="0E101A"/>
        </w:rPr>
        <w:t>-</w:t>
      </w:r>
      <w:r w:rsidRPr="002673F7">
        <w:rPr>
          <w:rFonts w:ascii="Times New Roman" w:hAnsi="Times New Roman" w:cs="Times New Roman"/>
          <w:color w:val="0E101A"/>
        </w:rPr>
        <w:t xml:space="preserve">0.49 95% CI </w:t>
      </w:r>
      <w:r>
        <w:rPr>
          <w:rFonts w:ascii="Times New Roman" w:hAnsi="Times New Roman" w:cs="Times New Roman"/>
          <w:color w:val="0E101A"/>
        </w:rPr>
        <w:t>-</w:t>
      </w:r>
      <w:r w:rsidRPr="002673F7">
        <w:rPr>
          <w:rFonts w:ascii="Times New Roman" w:hAnsi="Times New Roman" w:cs="Times New Roman"/>
          <w:color w:val="0E101A"/>
        </w:rPr>
        <w:t xml:space="preserve">0.69, </w:t>
      </w:r>
      <w:r>
        <w:rPr>
          <w:rFonts w:ascii="Times New Roman" w:hAnsi="Times New Roman" w:cs="Times New Roman"/>
          <w:color w:val="0E101A"/>
        </w:rPr>
        <w:t>-</w:t>
      </w:r>
      <w:r w:rsidRPr="002673F7">
        <w:rPr>
          <w:rFonts w:ascii="Times New Roman" w:hAnsi="Times New Roman" w:cs="Times New Roman"/>
          <w:color w:val="0E101A"/>
        </w:rPr>
        <w:t>0.28, p &lt; .00001).</w:t>
      </w:r>
      <w:r>
        <w:rPr>
          <w:rFonts w:ascii="Times New Roman" w:hAnsi="Times New Roman" w:cs="Times New Roman"/>
          <w:color w:val="0E101A"/>
        </w:rPr>
        <w:t xml:space="preserve"> </w:t>
      </w:r>
      <w:r w:rsidR="00C90D1E">
        <w:rPr>
          <w:rFonts w:ascii="Times New Roman" w:hAnsi="Times New Roman" w:cs="Times New Roman"/>
          <w:color w:val="0E101A"/>
        </w:rPr>
        <w:t>Moreover</w:t>
      </w:r>
      <w:r w:rsidRPr="00D40229">
        <w:rPr>
          <w:rFonts w:ascii="Times New Roman" w:hAnsi="Times New Roman" w:cs="Times New Roman"/>
          <w:color w:val="0E101A"/>
        </w:rPr>
        <w:t>, Byrnes et al.</w:t>
      </w:r>
      <w:sdt>
        <w:sdtPr>
          <w:rPr>
            <w:rFonts w:ascii="Times New Roman" w:hAnsi="Times New Roman" w:cs="Times New Roman"/>
            <w:color w:val="000000"/>
            <w:vertAlign w:val="superscript"/>
          </w:rPr>
          <w:tag w:val="MENDELEY_CITATION_v3_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"/>
          <w:id w:val="-1037585167"/>
          <w:placeholder>
            <w:docPart w:val="DefaultPlaceholder_-1854013440"/>
          </w:placeholder>
        </w:sdtPr>
        <w:sdtContent>
          <w:r w:rsidR="0035692D" w:rsidRPr="0035692D">
            <w:rPr>
              <w:rFonts w:ascii="Times New Roman" w:hAnsi="Times New Roman" w:cs="Times New Roman"/>
              <w:color w:val="000000"/>
              <w:vertAlign w:val="superscript"/>
            </w:rPr>
            <w:t>9</w:t>
          </w:r>
        </w:sdtContent>
      </w:sdt>
      <w:r w:rsidRPr="00D40229">
        <w:rPr>
          <w:rFonts w:ascii="Times New Roman" w:hAnsi="Times New Roman" w:cs="Times New Roman"/>
          <w:color w:val="0E101A"/>
        </w:rPr>
        <w:t>, in a network meta-analysis that included twelve trials with a total of 2512 patients undergoing colorectal resections</w:t>
      </w:r>
      <w:r w:rsidR="00864F70">
        <w:rPr>
          <w:rFonts w:ascii="Times New Roman" w:hAnsi="Times New Roman" w:cs="Times New Roman"/>
          <w:color w:val="0E101A"/>
        </w:rPr>
        <w:t xml:space="preserve"> (open or minimally invasive)</w:t>
      </w:r>
      <w:r w:rsidRPr="00D40229">
        <w:rPr>
          <w:rFonts w:ascii="Times New Roman" w:hAnsi="Times New Roman" w:cs="Times New Roman"/>
          <w:color w:val="0E101A"/>
        </w:rPr>
        <w:t>, demonstrated that LB-based wound infiltration</w:t>
      </w:r>
      <w:r w:rsidR="00864F70">
        <w:rPr>
          <w:rFonts w:ascii="Times New Roman" w:hAnsi="Times New Roman" w:cs="Times New Roman"/>
          <w:color w:val="0E101A"/>
        </w:rPr>
        <w:t xml:space="preserve"> (either local infiltration or TAP administration)</w:t>
      </w:r>
      <w:r w:rsidRPr="00D40229">
        <w:rPr>
          <w:rFonts w:ascii="Times New Roman" w:hAnsi="Times New Roman" w:cs="Times New Roman"/>
          <w:color w:val="0E101A"/>
        </w:rPr>
        <w:t xml:space="preserve"> reduced morphine usage (mean difference 36.64 mg, 95% credibility interval 15.64-59.20) and length of stay (mean difference 1.79 days, 95% credibility interval 0.59-3.81)</w:t>
      </w:r>
      <w:r>
        <w:rPr>
          <w:rFonts w:ascii="Times New Roman" w:hAnsi="Times New Roman" w:cs="Times New Roman"/>
          <w:color w:val="0E101A"/>
        </w:rPr>
        <w:t xml:space="preserve"> </w:t>
      </w:r>
      <w:r w:rsidR="00864F70">
        <w:rPr>
          <w:rFonts w:ascii="Times New Roman" w:hAnsi="Times New Roman" w:cs="Times New Roman"/>
          <w:color w:val="0E101A"/>
        </w:rPr>
        <w:t>compared to standard analgesia (</w:t>
      </w:r>
      <w:r w:rsidR="00D75FFB" w:rsidRPr="00D75FFB">
        <w:rPr>
          <w:rFonts w:ascii="Times New Roman" w:hAnsi="Times New Roman" w:cs="Times New Roman"/>
          <w:color w:val="0E101A"/>
        </w:rPr>
        <w:t xml:space="preserve">intravenous use of systemic opiates, </w:t>
      </w:r>
      <w:r w:rsidR="00D75FFB">
        <w:rPr>
          <w:rFonts w:ascii="Times New Roman" w:hAnsi="Times New Roman" w:cs="Times New Roman"/>
          <w:color w:val="0E101A"/>
        </w:rPr>
        <w:t xml:space="preserve">including </w:t>
      </w:r>
      <w:r w:rsidR="00D75FFB" w:rsidRPr="00D75FFB">
        <w:rPr>
          <w:rFonts w:ascii="Times New Roman" w:hAnsi="Times New Roman" w:cs="Times New Roman"/>
          <w:color w:val="0E101A"/>
        </w:rPr>
        <w:t>infiltration</w:t>
      </w:r>
      <w:r w:rsidR="00D75FFB">
        <w:rPr>
          <w:rFonts w:ascii="Times New Roman" w:hAnsi="Times New Roman" w:cs="Times New Roman"/>
          <w:color w:val="0E101A"/>
        </w:rPr>
        <w:t xml:space="preserve"> short-acting local anesthetic</w:t>
      </w:r>
      <w:r w:rsidR="00864F70">
        <w:rPr>
          <w:rFonts w:ascii="Times New Roman" w:hAnsi="Times New Roman" w:cs="Times New Roman"/>
          <w:color w:val="0E101A"/>
        </w:rPr>
        <w:t>).</w:t>
      </w:r>
      <w:r w:rsidR="00D75FFB">
        <w:rPr>
          <w:rFonts w:ascii="Times New Roman" w:hAnsi="Times New Roman" w:cs="Times New Roman"/>
          <w:color w:val="0E101A"/>
        </w:rPr>
        <w:t xml:space="preserve"> </w:t>
      </w:r>
      <w:r w:rsidRPr="00D40229">
        <w:rPr>
          <w:rFonts w:ascii="Times New Roman" w:hAnsi="Times New Roman" w:cs="Times New Roman"/>
          <w:color w:val="0E101A"/>
        </w:rPr>
        <w:t>However</w:t>
      </w:r>
      <w:r w:rsidR="0003701D">
        <w:rPr>
          <w:rFonts w:ascii="Times New Roman" w:hAnsi="Times New Roman" w:cs="Times New Roman"/>
          <w:color w:val="0E101A"/>
        </w:rPr>
        <w:t>, after a meta-regression, the findings were only held for minimally invasive surgery</w:t>
      </w:r>
      <w:r w:rsidR="000D4857">
        <w:rPr>
          <w:rFonts w:ascii="Times New Roman" w:hAnsi="Times New Roman" w:cs="Times New Roman"/>
          <w:color w:val="0E101A"/>
        </w:rPr>
        <w:t>.</w:t>
      </w:r>
      <w:r w:rsidR="005B2BEA">
        <w:rPr>
          <w:rFonts w:ascii="Times New Roman" w:hAnsi="Times New Roman" w:cs="Times New Roman"/>
          <w:color w:val="0E101A"/>
        </w:rPr>
        <w:t xml:space="preserve"> </w:t>
      </w:r>
      <w:r w:rsidR="00D75FFB">
        <w:rPr>
          <w:rFonts w:ascii="Times New Roman" w:hAnsi="Times New Roman" w:cs="Times New Roman"/>
          <w:color w:val="0E101A"/>
        </w:rPr>
        <w:t xml:space="preserve">In contrast, other studies did not show a difference in outcomes between LB and short-acting local anesthetic. </w:t>
      </w:r>
      <w:r w:rsidR="0003701D">
        <w:rPr>
          <w:rFonts w:ascii="Times New Roman" w:hAnsi="Times New Roman" w:cs="Times New Roman"/>
          <w:color w:val="0E101A"/>
        </w:rPr>
        <w:t>Recently the TINGLE clinical trial</w:t>
      </w:r>
      <w:sdt>
        <w:sdtPr>
          <w:rPr>
            <w:rFonts w:ascii="Times New Roman" w:hAnsi="Times New Roman" w:cs="Times New Roman"/>
            <w:color w:val="000000"/>
            <w:vertAlign w:val="superscript"/>
          </w:rPr>
          <w:tag w:val="MENDELEY_CITATION_v3_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"/>
          <w:id w:val="1404649290"/>
          <w:placeholder>
            <w:docPart w:val="DefaultPlaceholder_-1854013440"/>
          </w:placeholder>
        </w:sdtPr>
        <w:sdtContent>
          <w:r w:rsidR="0035692D" w:rsidRPr="0035692D">
            <w:rPr>
              <w:rFonts w:ascii="Times New Roman" w:hAnsi="Times New Roman" w:cs="Times New Roman"/>
              <w:color w:val="000000"/>
              <w:vertAlign w:val="superscript"/>
            </w:rPr>
            <w:t>10</w:t>
          </w:r>
        </w:sdtContent>
      </w:sdt>
      <w:r w:rsidR="0003701D">
        <w:rPr>
          <w:rFonts w:ascii="Times New Roman" w:hAnsi="Times New Roman" w:cs="Times New Roman"/>
          <w:color w:val="0E101A"/>
        </w:rPr>
        <w:t xml:space="preserve"> included 102 adults </w:t>
      </w:r>
      <w:r w:rsidR="0003701D" w:rsidRPr="00C6144E">
        <w:rPr>
          <w:rFonts w:ascii="Times New Roman" w:hAnsi="Times New Roman" w:cs="Times New Roman"/>
          <w:color w:val="0E101A"/>
        </w:rPr>
        <w:t>undergoing minimally invasive colorectal surgery with multimodal</w:t>
      </w:r>
      <w:r w:rsidR="0003701D">
        <w:rPr>
          <w:rFonts w:ascii="Times New Roman" w:hAnsi="Times New Roman" w:cs="Times New Roman"/>
          <w:color w:val="0E101A"/>
        </w:rPr>
        <w:t xml:space="preserve"> </w:t>
      </w:r>
      <w:r w:rsidR="0003701D" w:rsidRPr="00C6144E">
        <w:rPr>
          <w:rFonts w:ascii="Times New Roman" w:hAnsi="Times New Roman" w:cs="Times New Roman"/>
          <w:color w:val="0E101A"/>
        </w:rPr>
        <w:t>analgesia</w:t>
      </w:r>
      <w:r w:rsidR="0003701D">
        <w:rPr>
          <w:rFonts w:ascii="Times New Roman" w:hAnsi="Times New Roman" w:cs="Times New Roman"/>
          <w:color w:val="0E101A"/>
        </w:rPr>
        <w:t xml:space="preserve">. They </w:t>
      </w:r>
      <w:r w:rsidR="0003701D" w:rsidRPr="00C6144E">
        <w:rPr>
          <w:rFonts w:ascii="Times New Roman" w:hAnsi="Times New Roman" w:cs="Times New Roman"/>
          <w:color w:val="0E101A"/>
        </w:rPr>
        <w:t>were randomly assigned</w:t>
      </w:r>
      <w:r w:rsidR="0003701D">
        <w:rPr>
          <w:rFonts w:ascii="Times New Roman" w:hAnsi="Times New Roman" w:cs="Times New Roman"/>
          <w:color w:val="0E101A"/>
        </w:rPr>
        <w:t xml:space="preserve"> </w:t>
      </w:r>
      <w:r w:rsidR="0003701D" w:rsidRPr="00C6144E">
        <w:rPr>
          <w:rFonts w:ascii="Times New Roman" w:hAnsi="Times New Roman" w:cs="Times New Roman"/>
          <w:color w:val="0E101A"/>
        </w:rPr>
        <w:t>to receive a laparoscopic transversus abdominis plane block with liposomal bupivacaine or bupivacaine with epinephrine and dexamethasone.</w:t>
      </w:r>
      <w:r w:rsidR="0003701D">
        <w:rPr>
          <w:rFonts w:ascii="Times New Roman" w:hAnsi="Times New Roman" w:cs="Times New Roman"/>
          <w:color w:val="0E101A"/>
        </w:rPr>
        <w:t xml:space="preserve"> It showed </w:t>
      </w:r>
      <w:r w:rsidR="0003701D" w:rsidRPr="00811564">
        <w:rPr>
          <w:rFonts w:ascii="Times New Roman" w:hAnsi="Times New Roman" w:cs="Times New Roman"/>
          <w:color w:val="0E101A"/>
        </w:rPr>
        <w:t xml:space="preserve">that </w:t>
      </w:r>
      <w:r w:rsidR="0003701D">
        <w:rPr>
          <w:rFonts w:ascii="Times New Roman" w:hAnsi="Times New Roman" w:cs="Times New Roman"/>
          <w:color w:val="0E101A"/>
        </w:rPr>
        <w:t>LB</w:t>
      </w:r>
      <w:r w:rsidR="0003701D" w:rsidRPr="00811564">
        <w:rPr>
          <w:rFonts w:ascii="Times New Roman" w:hAnsi="Times New Roman" w:cs="Times New Roman"/>
          <w:color w:val="0E101A"/>
        </w:rPr>
        <w:t xml:space="preserve"> block does not provide superior or extended analgesia in the standardized multimodal analgesia protocols era</w:t>
      </w:r>
      <w:r w:rsidR="0003701D">
        <w:rPr>
          <w:rFonts w:ascii="Times New Roman" w:hAnsi="Times New Roman" w:cs="Times New Roman"/>
          <w:color w:val="0E101A"/>
        </w:rPr>
        <w:t>.</w:t>
      </w:r>
    </w:p>
    <w:p w14:paraId="712D76D5" w14:textId="5980DF9F" w:rsidR="00B335F9" w:rsidRPr="00B335F9" w:rsidRDefault="0003701D" w:rsidP="00B335F9">
      <w:pPr>
        <w:spacing w:line="480" w:lineRule="auto"/>
        <w:rPr>
          <w:rFonts w:ascii="Times New Roman" w:hAnsi="Times New Roman" w:cs="Times New Roman"/>
          <w:color w:val="FF0000"/>
        </w:rPr>
      </w:pPr>
      <w:r>
        <w:rPr>
          <w:rFonts w:ascii="Times New Roman" w:hAnsi="Times New Roman" w:cs="Times New Roman"/>
          <w:color w:val="0E101A"/>
        </w:rPr>
        <w:t>The</w:t>
      </w:r>
      <w:r w:rsidRPr="00D40229">
        <w:rPr>
          <w:rFonts w:ascii="Times New Roman" w:hAnsi="Times New Roman" w:cs="Times New Roman"/>
          <w:color w:val="0E101A"/>
        </w:rPr>
        <w:t xml:space="preserve"> role of enhanced recovery programs in hemorrhoidectomy </w:t>
      </w:r>
      <w:r>
        <w:rPr>
          <w:rFonts w:ascii="Times New Roman" w:hAnsi="Times New Roman" w:cs="Times New Roman"/>
          <w:color w:val="0E101A"/>
        </w:rPr>
        <w:t xml:space="preserve">is being explored. </w:t>
      </w:r>
      <w:r w:rsidR="00C90EBD" w:rsidRPr="00D40229">
        <w:rPr>
          <w:rFonts w:ascii="Times New Roman" w:hAnsi="Times New Roman" w:cs="Times New Roman"/>
          <w:color w:val="0E101A"/>
        </w:rPr>
        <w:t>Chitty et al.</w:t>
      </w:r>
      <w:sdt>
        <w:sdtPr>
          <w:rPr>
            <w:rFonts w:ascii="Times New Roman" w:hAnsi="Times New Roman" w:cs="Times New Roman"/>
            <w:color w:val="000000"/>
            <w:vertAlign w:val="superscript"/>
          </w:rPr>
          <w:tag w:val="MENDELEY_CITATION_v3_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"/>
          <w:id w:val="532852185"/>
          <w:placeholder>
            <w:docPart w:val="DefaultPlaceholder_-1854013440"/>
          </w:placeholder>
        </w:sdtPr>
        <w:sdtContent>
          <w:r w:rsidR="0035692D" w:rsidRPr="0035692D">
            <w:rPr>
              <w:rFonts w:ascii="Times New Roman" w:hAnsi="Times New Roman" w:cs="Times New Roman"/>
              <w:color w:val="000000"/>
              <w:vertAlign w:val="superscript"/>
            </w:rPr>
            <w:t>11</w:t>
          </w:r>
        </w:sdtContent>
      </w:sdt>
      <w:r w:rsidR="00C90EBD" w:rsidRPr="00D40229">
        <w:rPr>
          <w:rFonts w:ascii="Times New Roman" w:hAnsi="Times New Roman" w:cs="Times New Roman"/>
          <w:color w:val="0E101A"/>
        </w:rPr>
        <w:t>, in a pre-and post-implementation quality improvement study</w:t>
      </w:r>
      <w:r w:rsidR="00C90EBD">
        <w:rPr>
          <w:rFonts w:ascii="Times New Roman" w:hAnsi="Times New Roman" w:cs="Times New Roman"/>
          <w:color w:val="0E101A"/>
        </w:rPr>
        <w:t xml:space="preserve"> </w:t>
      </w:r>
      <w:r w:rsidR="00C90EBD" w:rsidRPr="00C90EBD">
        <w:rPr>
          <w:rFonts w:ascii="Times New Roman" w:hAnsi="Times New Roman" w:cs="Times New Roman"/>
          <w:color w:val="0E101A"/>
        </w:rPr>
        <w:t>in patients undergoing hemorrhoidectomy</w:t>
      </w:r>
      <w:r w:rsidR="00C90EBD">
        <w:rPr>
          <w:rFonts w:ascii="Times New Roman" w:hAnsi="Times New Roman" w:cs="Times New Roman"/>
          <w:color w:val="0E101A"/>
        </w:rPr>
        <w:t xml:space="preserve">, </w:t>
      </w:r>
      <w:r w:rsidR="00C90EBD" w:rsidRPr="00D40229">
        <w:rPr>
          <w:rFonts w:ascii="Times New Roman" w:hAnsi="Times New Roman" w:cs="Times New Roman"/>
          <w:color w:val="0E101A"/>
        </w:rPr>
        <w:t xml:space="preserve">reported </w:t>
      </w:r>
      <w:r w:rsidR="00C90EBD" w:rsidRPr="00D40229">
        <w:rPr>
          <w:rFonts w:ascii="Times New Roman" w:hAnsi="Times New Roman" w:cs="Times New Roman"/>
          <w:color w:val="0E101A"/>
        </w:rPr>
        <w:lastRenderedPageBreak/>
        <w:t>that patient-reported pain scores in the post</w:t>
      </w:r>
      <w:r w:rsidR="00632223">
        <w:rPr>
          <w:rFonts w:ascii="Times New Roman" w:hAnsi="Times New Roman" w:cs="Times New Roman"/>
          <w:color w:val="0E101A"/>
        </w:rPr>
        <w:t>-</w:t>
      </w:r>
      <w:r w:rsidR="00C90EBD" w:rsidRPr="00D40229">
        <w:rPr>
          <w:rFonts w:ascii="Times New Roman" w:hAnsi="Times New Roman" w:cs="Times New Roman"/>
          <w:color w:val="0E101A"/>
        </w:rPr>
        <w:t>anesthesia care unit (PACU) were significantly higher in the bupivacaine compared to the liposomal bupivacaine group (median 3 [IQR 0–6] vs. 0 [IQR 0–4], p = 0</w:t>
      </w:r>
      <w:r w:rsidR="00C90EBD">
        <w:rPr>
          <w:rFonts w:ascii="Times New Roman" w:hAnsi="Times New Roman" w:cs="Times New Roman"/>
          <w:color w:val="0E101A"/>
        </w:rPr>
        <w:t xml:space="preserve">. </w:t>
      </w:r>
      <w:r w:rsidR="00610128">
        <w:rPr>
          <w:rFonts w:ascii="Times New Roman" w:hAnsi="Times New Roman" w:cs="Times New Roman"/>
          <w:color w:val="0E101A"/>
        </w:rPr>
        <w:t>But they did not find a difference between opioid rescue and opioid refill requests</w:t>
      </w:r>
      <w:r w:rsidR="00E404DD">
        <w:rPr>
          <w:rFonts w:ascii="Times New Roman" w:hAnsi="Times New Roman" w:cs="Times New Roman"/>
          <w:color w:val="0E101A"/>
        </w:rPr>
        <w:t>.</w:t>
      </w:r>
      <w:r w:rsidR="00385724">
        <w:rPr>
          <w:rFonts w:ascii="Times New Roman" w:hAnsi="Times New Roman" w:cs="Times New Roman"/>
          <w:color w:val="0E101A"/>
        </w:rPr>
        <w:t xml:space="preserve"> However,</w:t>
      </w:r>
      <w:r w:rsidR="00E404DD">
        <w:rPr>
          <w:rFonts w:ascii="Times New Roman" w:hAnsi="Times New Roman" w:cs="Times New Roman"/>
          <w:color w:val="0E101A"/>
        </w:rPr>
        <w:t xml:space="preserve"> </w:t>
      </w:r>
      <w:r w:rsidR="00E404DD" w:rsidRPr="00E404DD">
        <w:rPr>
          <w:rFonts w:ascii="Times New Roman" w:hAnsi="Times New Roman" w:cs="Times New Roman"/>
          <w:color w:val="0E101A"/>
        </w:rPr>
        <w:t>Schmidt et al</w:t>
      </w:r>
      <w:sdt>
        <w:sdtPr>
          <w:rPr>
            <w:rFonts w:ascii="Times New Roman" w:hAnsi="Times New Roman" w:cs="Times New Roman"/>
            <w:color w:val="000000"/>
            <w:vertAlign w:val="superscript"/>
          </w:rPr>
          <w:tag w:val="MENDELEY_CITATION_v3_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"/>
          <w:id w:val="-266929471"/>
          <w:placeholder>
            <w:docPart w:val="DefaultPlaceholder_-1854013440"/>
          </w:placeholder>
        </w:sdtPr>
        <w:sdtContent>
          <w:r w:rsidR="0035692D" w:rsidRPr="0035692D">
            <w:rPr>
              <w:rFonts w:ascii="Times New Roman" w:hAnsi="Times New Roman" w:cs="Times New Roman"/>
              <w:color w:val="000000"/>
              <w:vertAlign w:val="superscript"/>
            </w:rPr>
            <w:t>12</w:t>
          </w:r>
        </w:sdtContent>
      </w:sdt>
      <w:r w:rsidR="00E404DD" w:rsidRPr="00E404DD">
        <w:rPr>
          <w:rFonts w:ascii="Times New Roman" w:hAnsi="Times New Roman" w:cs="Times New Roman"/>
          <w:color w:val="0E101A"/>
        </w:rPr>
        <w:t xml:space="preserve">. conducted a review study on analgesia evaluation, emphasizing the need for a global assessment. </w:t>
      </w:r>
      <w:r w:rsidR="00385724">
        <w:rPr>
          <w:rFonts w:ascii="Times New Roman" w:hAnsi="Times New Roman" w:cs="Times New Roman"/>
          <w:color w:val="0E101A"/>
        </w:rPr>
        <w:t>He</w:t>
      </w:r>
      <w:r w:rsidR="00E404DD" w:rsidRPr="00E404DD">
        <w:rPr>
          <w:rFonts w:ascii="Times New Roman" w:hAnsi="Times New Roman" w:cs="Times New Roman"/>
          <w:color w:val="0E101A"/>
        </w:rPr>
        <w:t xml:space="preserve"> found that</w:t>
      </w:r>
      <w:r w:rsidR="00385724">
        <w:rPr>
          <w:rFonts w:ascii="Times New Roman" w:hAnsi="Times New Roman" w:cs="Times New Roman"/>
          <w:color w:val="0E101A"/>
        </w:rPr>
        <w:t xml:space="preserve"> comparing </w:t>
      </w:r>
      <w:r w:rsidR="00385724" w:rsidRPr="00E404DD">
        <w:rPr>
          <w:rFonts w:ascii="Times New Roman" w:hAnsi="Times New Roman" w:cs="Times New Roman"/>
          <w:color w:val="0E101A"/>
        </w:rPr>
        <w:t>LB</w:t>
      </w:r>
      <w:r w:rsidR="00385724">
        <w:rPr>
          <w:rFonts w:ascii="Times New Roman" w:hAnsi="Times New Roman" w:cs="Times New Roman"/>
          <w:color w:val="0E101A"/>
        </w:rPr>
        <w:t xml:space="preserve"> </w:t>
      </w:r>
      <w:r w:rsidR="00385724" w:rsidRPr="00E404DD">
        <w:rPr>
          <w:rFonts w:ascii="Times New Roman" w:hAnsi="Times New Roman" w:cs="Times New Roman"/>
          <w:color w:val="0E101A"/>
        </w:rPr>
        <w:t>to the placebo group</w:t>
      </w:r>
      <w:r w:rsidR="00385724">
        <w:rPr>
          <w:rFonts w:ascii="Times New Roman" w:hAnsi="Times New Roman" w:cs="Times New Roman"/>
          <w:color w:val="0E101A"/>
        </w:rPr>
        <w:t>,</w:t>
      </w:r>
      <w:r w:rsidR="00E404DD" w:rsidRPr="00E404DD">
        <w:rPr>
          <w:rFonts w:ascii="Times New Roman" w:hAnsi="Times New Roman" w:cs="Times New Roman"/>
          <w:color w:val="0E101A"/>
        </w:rPr>
        <w:t xml:space="preserve"> the LB group showed a significant reduction in pain intensity at 12 to 24 hours (mean NRS: LB=2.2, placebo=2.9, P=0.04)</w:t>
      </w:r>
      <w:r w:rsidR="00385724">
        <w:rPr>
          <w:rFonts w:ascii="Times New Roman" w:hAnsi="Times New Roman" w:cs="Times New Roman"/>
          <w:color w:val="0E101A"/>
        </w:rPr>
        <w:t xml:space="preserve"> </w:t>
      </w:r>
      <w:r w:rsidR="00E404DD" w:rsidRPr="00E404DD">
        <w:rPr>
          <w:rFonts w:ascii="Times New Roman" w:hAnsi="Times New Roman" w:cs="Times New Roman"/>
          <w:color w:val="0E101A"/>
        </w:rPr>
        <w:t xml:space="preserve">and consumed less opioid rescue medication over 72 hours (mean opioids: LB=10 mg, placebo=18 mg, P=0.0006). </w:t>
      </w:r>
    </w:p>
    <w:p w14:paraId="38E86BB4" w14:textId="4A8B95F7" w:rsidR="00BD569A" w:rsidRPr="0011623F" w:rsidRDefault="0011623F" w:rsidP="0011623F">
      <w:pPr>
        <w:pStyle w:val="NormalWeb"/>
        <w:spacing w:after="0" w:line="480" w:lineRule="auto"/>
        <w:rPr>
          <w:color w:val="0E101A"/>
          <w:sz w:val="22"/>
          <w:szCs w:val="22"/>
        </w:rPr>
      </w:pPr>
      <w:r>
        <w:rPr>
          <w:color w:val="0E101A"/>
        </w:rPr>
        <w:t xml:space="preserve">Our study did not find a difference regarding adverse effects, like vomiting. </w:t>
      </w:r>
      <w:r>
        <w:rPr>
          <w:color w:val="0E101A"/>
          <w:sz w:val="22"/>
          <w:szCs w:val="22"/>
        </w:rPr>
        <w:t xml:space="preserve">However, </w:t>
      </w:r>
      <w:r w:rsidRPr="00224C32">
        <w:rPr>
          <w:color w:val="0E101A"/>
          <w:sz w:val="22"/>
          <w:szCs w:val="22"/>
        </w:rPr>
        <w:t>conventional</w:t>
      </w:r>
      <w:r>
        <w:rPr>
          <w:color w:val="0E101A"/>
          <w:sz w:val="22"/>
          <w:szCs w:val="22"/>
        </w:rPr>
        <w:t xml:space="preserve"> </w:t>
      </w:r>
      <w:r w:rsidRPr="00224C32">
        <w:rPr>
          <w:color w:val="0E101A"/>
          <w:sz w:val="22"/>
          <w:szCs w:val="22"/>
        </w:rPr>
        <w:t xml:space="preserve">anesthetic/placebo </w:t>
      </w:r>
      <w:r>
        <w:rPr>
          <w:color w:val="0E101A"/>
          <w:sz w:val="22"/>
          <w:szCs w:val="22"/>
        </w:rPr>
        <w:t xml:space="preserve">reported more pain in bowel movement than LB </w:t>
      </w:r>
      <w:r w:rsidRPr="00224C32">
        <w:rPr>
          <w:color w:val="0E101A"/>
          <w:sz w:val="22"/>
          <w:szCs w:val="22"/>
        </w:rPr>
        <w:t xml:space="preserve">(OR </w:t>
      </w:r>
      <w:r>
        <w:rPr>
          <w:color w:val="0E101A"/>
          <w:sz w:val="22"/>
          <w:szCs w:val="22"/>
        </w:rPr>
        <w:t>2.60</w:t>
      </w:r>
      <w:r w:rsidRPr="00224C32">
        <w:rPr>
          <w:color w:val="0E101A"/>
          <w:sz w:val="22"/>
          <w:szCs w:val="22"/>
        </w:rPr>
        <w:t xml:space="preserve">, 95% CI </w:t>
      </w:r>
      <w:r>
        <w:rPr>
          <w:color w:val="0E101A"/>
          <w:sz w:val="22"/>
          <w:szCs w:val="22"/>
        </w:rPr>
        <w:t>1.31</w:t>
      </w:r>
      <w:r w:rsidRPr="00224C32">
        <w:rPr>
          <w:color w:val="0E101A"/>
          <w:sz w:val="22"/>
          <w:szCs w:val="22"/>
        </w:rPr>
        <w:t xml:space="preserve">- </w:t>
      </w:r>
      <w:r>
        <w:rPr>
          <w:color w:val="0E101A"/>
          <w:sz w:val="22"/>
          <w:szCs w:val="22"/>
        </w:rPr>
        <w:t>5.16</w:t>
      </w:r>
      <w:r w:rsidRPr="00224C32">
        <w:rPr>
          <w:color w:val="0E101A"/>
          <w:sz w:val="22"/>
          <w:szCs w:val="22"/>
        </w:rPr>
        <w:t>)</w:t>
      </w:r>
      <w:r w:rsidR="00BD569A">
        <w:rPr>
          <w:color w:val="0E101A"/>
        </w:rPr>
        <w:t>. Knudson et al.</w:t>
      </w:r>
      <w:sdt>
        <w:sdtPr>
          <w:rPr>
            <w:color w:val="000000"/>
            <w:vertAlign w:val="superscript"/>
          </w:rPr>
          <w:tag w:val="MENDELEY_CITATION_v3_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"/>
          <w:id w:val="754636025"/>
          <w:placeholder>
            <w:docPart w:val="DefaultPlaceholder_-1854013440"/>
          </w:placeholder>
        </w:sdtPr>
        <w:sdtContent>
          <w:r w:rsidR="0035692D" w:rsidRPr="0035692D">
            <w:rPr>
              <w:color w:val="000000"/>
              <w:vertAlign w:val="superscript"/>
            </w:rPr>
            <w:t>13</w:t>
          </w:r>
        </w:sdtContent>
      </w:sdt>
      <w:r w:rsidR="00BD569A">
        <w:rPr>
          <w:color w:val="0E101A"/>
        </w:rPr>
        <w:t xml:space="preserve">, in an RCT of 57 </w:t>
      </w:r>
      <w:r w:rsidR="00BD569A" w:rsidRPr="00BD569A">
        <w:rPr>
          <w:color w:val="0E101A"/>
        </w:rPr>
        <w:t>patients undergoing elective</w:t>
      </w:r>
      <w:r w:rsidR="00BD569A">
        <w:rPr>
          <w:color w:val="0E101A"/>
        </w:rPr>
        <w:t xml:space="preserve"> </w:t>
      </w:r>
      <w:r w:rsidR="00BD569A" w:rsidRPr="00BD569A">
        <w:rPr>
          <w:color w:val="0E101A"/>
        </w:rPr>
        <w:t>colon resection</w:t>
      </w:r>
      <w:r w:rsidR="00BD569A">
        <w:rPr>
          <w:color w:val="0E101A"/>
        </w:rPr>
        <w:t xml:space="preserve">, </w:t>
      </w:r>
      <w:r w:rsidR="00610128">
        <w:rPr>
          <w:color w:val="0E101A"/>
        </w:rPr>
        <w:t xml:space="preserve">also </w:t>
      </w:r>
      <w:r w:rsidR="00BD569A">
        <w:rPr>
          <w:color w:val="0E101A"/>
        </w:rPr>
        <w:t>showed</w:t>
      </w:r>
      <w:r w:rsidR="00BD569A" w:rsidRPr="00BD569A">
        <w:rPr>
          <w:color w:val="0E101A"/>
        </w:rPr>
        <w:t xml:space="preserve"> no differences </w:t>
      </w:r>
      <w:r w:rsidR="00BD569A">
        <w:rPr>
          <w:color w:val="0E101A"/>
        </w:rPr>
        <w:t>in</w:t>
      </w:r>
      <w:r w:rsidR="00BD569A" w:rsidRPr="00BD569A">
        <w:rPr>
          <w:color w:val="0E101A"/>
        </w:rPr>
        <w:t xml:space="preserve"> opiate side effects</w:t>
      </w:r>
      <w:r w:rsidR="00BD569A">
        <w:rPr>
          <w:color w:val="0E101A"/>
        </w:rPr>
        <w:t xml:space="preserve"> (</w:t>
      </w:r>
      <w:r w:rsidR="00BD569A" w:rsidRPr="00BD569A">
        <w:rPr>
          <w:color w:val="0E101A"/>
        </w:rPr>
        <w:t>anti-nausea medication</w:t>
      </w:r>
      <w:r w:rsidR="00BD569A">
        <w:rPr>
          <w:color w:val="0E101A"/>
        </w:rPr>
        <w:t xml:space="preserve">, return to flatus, </w:t>
      </w:r>
      <w:r w:rsidR="00BD569A" w:rsidRPr="00BD569A">
        <w:rPr>
          <w:color w:val="0E101A"/>
        </w:rPr>
        <w:t>or urinary retention</w:t>
      </w:r>
      <w:r w:rsidR="00BD569A">
        <w:rPr>
          <w:color w:val="0E101A"/>
        </w:rPr>
        <w:t xml:space="preserve">) between LB and bupivacaine. </w:t>
      </w:r>
    </w:p>
    <w:p w14:paraId="6316D198" w14:textId="1CD7B58E" w:rsidR="0081239A" w:rsidRPr="0081239A" w:rsidRDefault="0081239A" w:rsidP="0081239A">
      <w:pPr>
        <w:spacing w:line="480" w:lineRule="auto"/>
        <w:rPr>
          <w:rFonts w:ascii="Times New Roman" w:hAnsi="Times New Roman" w:cs="Times New Roman"/>
          <w:color w:val="0E101A"/>
        </w:rPr>
      </w:pPr>
      <w:r w:rsidRPr="0081239A">
        <w:rPr>
          <w:rFonts w:ascii="Times New Roman" w:hAnsi="Times New Roman" w:cs="Times New Roman"/>
          <w:color w:val="0E101A"/>
        </w:rPr>
        <w:t xml:space="preserve">Our present study has several strengths. </w:t>
      </w:r>
      <w:r>
        <w:rPr>
          <w:rFonts w:ascii="Times New Roman" w:hAnsi="Times New Roman" w:cs="Times New Roman"/>
          <w:color w:val="0E101A"/>
        </w:rPr>
        <w:t>This</w:t>
      </w:r>
      <w:r w:rsidRPr="0081239A">
        <w:rPr>
          <w:rFonts w:ascii="Times New Roman" w:hAnsi="Times New Roman" w:cs="Times New Roman"/>
          <w:color w:val="0E101A"/>
        </w:rPr>
        <w:t xml:space="preserve"> is the first </w:t>
      </w:r>
      <w:r>
        <w:rPr>
          <w:rFonts w:ascii="Times New Roman" w:hAnsi="Times New Roman" w:cs="Times New Roman"/>
          <w:color w:val="0E101A"/>
        </w:rPr>
        <w:t>systematic review</w:t>
      </w:r>
      <w:r w:rsidRPr="0081239A">
        <w:rPr>
          <w:rFonts w:ascii="Times New Roman" w:hAnsi="Times New Roman" w:cs="Times New Roman"/>
          <w:color w:val="0E101A"/>
        </w:rPr>
        <w:t xml:space="preserve"> comparing </w:t>
      </w:r>
      <w:r>
        <w:rPr>
          <w:rFonts w:ascii="Times New Roman" w:hAnsi="Times New Roman" w:cs="Times New Roman"/>
          <w:color w:val="0E101A"/>
        </w:rPr>
        <w:t>liposomal bupivacaine with other anesthetics in patients undergoing hemorrhoidectomies</w:t>
      </w:r>
      <w:r w:rsidRPr="0081239A">
        <w:rPr>
          <w:rFonts w:ascii="Times New Roman" w:hAnsi="Times New Roman" w:cs="Times New Roman"/>
          <w:color w:val="0E101A"/>
        </w:rPr>
        <w:t xml:space="preserve">. Given the </w:t>
      </w:r>
      <w:r>
        <w:rPr>
          <w:rFonts w:ascii="Times New Roman" w:hAnsi="Times New Roman" w:cs="Times New Roman"/>
          <w:color w:val="0E101A"/>
        </w:rPr>
        <w:t xml:space="preserve">scarce data, </w:t>
      </w:r>
      <w:r w:rsidRPr="0081239A">
        <w:rPr>
          <w:rFonts w:ascii="Times New Roman" w:hAnsi="Times New Roman" w:cs="Times New Roman"/>
          <w:color w:val="0E101A"/>
        </w:rPr>
        <w:t xml:space="preserve">this </w:t>
      </w:r>
      <w:r>
        <w:rPr>
          <w:rFonts w:ascii="Times New Roman" w:hAnsi="Times New Roman" w:cs="Times New Roman"/>
          <w:color w:val="0E101A"/>
        </w:rPr>
        <w:t>review</w:t>
      </w:r>
      <w:r w:rsidRPr="0081239A">
        <w:rPr>
          <w:rFonts w:ascii="Times New Roman" w:hAnsi="Times New Roman" w:cs="Times New Roman"/>
          <w:color w:val="0E101A"/>
        </w:rPr>
        <w:t xml:space="preserve"> provides more </w:t>
      </w:r>
      <w:r w:rsidR="00BD4C52">
        <w:rPr>
          <w:rFonts w:ascii="Times New Roman" w:hAnsi="Times New Roman" w:cs="Times New Roman"/>
          <w:color w:val="0E101A"/>
        </w:rPr>
        <w:t>specific results regarding this type of surgery</w:t>
      </w:r>
      <w:r w:rsidRPr="0081239A">
        <w:rPr>
          <w:rFonts w:ascii="Times New Roman" w:hAnsi="Times New Roman" w:cs="Times New Roman"/>
          <w:color w:val="0E101A"/>
        </w:rPr>
        <w:t xml:space="preserve">. The literature search </w:t>
      </w:r>
      <w:r w:rsidR="00BD4C52">
        <w:rPr>
          <w:rFonts w:ascii="Times New Roman" w:hAnsi="Times New Roman" w:cs="Times New Roman"/>
          <w:color w:val="0E101A"/>
        </w:rPr>
        <w:t>included</w:t>
      </w:r>
      <w:r w:rsidR="00B9356B">
        <w:rPr>
          <w:rFonts w:ascii="Times New Roman" w:hAnsi="Times New Roman" w:cs="Times New Roman"/>
          <w:color w:val="0E101A"/>
        </w:rPr>
        <w:t xml:space="preserve"> only</w:t>
      </w:r>
      <w:r w:rsidR="00BD4C52">
        <w:rPr>
          <w:rFonts w:ascii="Times New Roman" w:hAnsi="Times New Roman" w:cs="Times New Roman"/>
          <w:color w:val="0E101A"/>
        </w:rPr>
        <w:t xml:space="preserve"> double-blind clinical trials. Our search </w:t>
      </w:r>
      <w:r w:rsidRPr="0081239A">
        <w:rPr>
          <w:rFonts w:ascii="Times New Roman" w:hAnsi="Times New Roman" w:cs="Times New Roman"/>
          <w:color w:val="0E101A"/>
        </w:rPr>
        <w:t>was comprehensive, following a systematic methodology, applying pre-specified and detailed data tabulation and extraction and standardized evaluation of evidence quality and publication bias. Multiple researchers rigorously performed all steps. This approach facilitated the identification of a “clean” dataset from comparative studies of different methods to allow better generalizability of the results.</w:t>
      </w:r>
    </w:p>
    <w:p w14:paraId="215BBA1F" w14:textId="3C5A01F3" w:rsidR="005E6564" w:rsidRDefault="00BD4C52" w:rsidP="00BD4C52">
      <w:pPr>
        <w:spacing w:line="480" w:lineRule="auto"/>
        <w:rPr>
          <w:rFonts w:ascii="Times New Roman" w:hAnsi="Times New Roman" w:cs="Times New Roman"/>
          <w:color w:val="0E101A"/>
        </w:rPr>
      </w:pPr>
      <w:r w:rsidRPr="00BD4C52">
        <w:rPr>
          <w:rFonts w:ascii="Times New Roman" w:hAnsi="Times New Roman" w:cs="Times New Roman"/>
          <w:color w:val="0E101A"/>
        </w:rPr>
        <w:t xml:space="preserve">We acknowledge several limitations in our study that are important to address. Firstly, we </w:t>
      </w:r>
      <w:r w:rsidR="00B60053">
        <w:rPr>
          <w:rFonts w:ascii="Times New Roman" w:hAnsi="Times New Roman" w:cs="Times New Roman"/>
          <w:color w:val="0E101A"/>
        </w:rPr>
        <w:t>should have analyzed</w:t>
      </w:r>
      <w:r w:rsidRPr="00BD4C52">
        <w:rPr>
          <w:rFonts w:ascii="Times New Roman" w:hAnsi="Times New Roman" w:cs="Times New Roman"/>
          <w:color w:val="0E101A"/>
        </w:rPr>
        <w:t xml:space="preserve"> the cost-effectiveness of LB</w:t>
      </w:r>
      <w:r>
        <w:rPr>
          <w:rFonts w:ascii="Times New Roman" w:hAnsi="Times New Roman" w:cs="Times New Roman"/>
          <w:color w:val="0E101A"/>
        </w:rPr>
        <w:t xml:space="preserve">. </w:t>
      </w:r>
      <w:r w:rsidRPr="00BD4C52">
        <w:rPr>
          <w:rFonts w:ascii="Times New Roman" w:hAnsi="Times New Roman" w:cs="Times New Roman"/>
          <w:color w:val="0E101A"/>
        </w:rPr>
        <w:t>Considering the current landscape, the cost-effectiveness of LB is a significant aspect that merits further examination and debate.</w:t>
      </w:r>
      <w:r>
        <w:rPr>
          <w:rFonts w:ascii="Times New Roman" w:hAnsi="Times New Roman" w:cs="Times New Roman"/>
          <w:color w:val="0E101A"/>
        </w:rPr>
        <w:t xml:space="preserve"> </w:t>
      </w:r>
      <w:r w:rsidRPr="00BD4C52">
        <w:rPr>
          <w:rFonts w:ascii="Times New Roman" w:hAnsi="Times New Roman" w:cs="Times New Roman"/>
          <w:color w:val="0E101A"/>
        </w:rPr>
        <w:t xml:space="preserve">One notable factor that warrants attention is the cost associated with LB. Our study found that a tenfold increase in cost accompanies the tenfold </w:t>
      </w:r>
      <w:r w:rsidRPr="00BD4C52">
        <w:rPr>
          <w:rFonts w:ascii="Times New Roman" w:hAnsi="Times New Roman" w:cs="Times New Roman"/>
          <w:color w:val="0E101A"/>
        </w:rPr>
        <w:lastRenderedPageBreak/>
        <w:t>increase in the duration of a half-life with LB. Specifically, the cost of LB ranged from $204 to $315, whereas the cost of non-long-acting alternatives (NLB) was only $3. This substantial difference in cost between LB and NLB raises concerns about the potential barriers to adoption due to its affordability.</w:t>
      </w:r>
      <w:r w:rsidR="00B9356B">
        <w:rPr>
          <w:rFonts w:ascii="Times New Roman" w:hAnsi="Times New Roman" w:cs="Times New Roman"/>
          <w:color w:val="0E101A"/>
        </w:rPr>
        <w:t xml:space="preserve"> Further limitation includes the relatively small number of patients in the only </w:t>
      </w:r>
      <w:r w:rsidR="00B60053">
        <w:rPr>
          <w:rFonts w:ascii="Times New Roman" w:hAnsi="Times New Roman" w:cs="Times New Roman"/>
          <w:color w:val="0E101A"/>
        </w:rPr>
        <w:t>three</w:t>
      </w:r>
      <w:r w:rsidR="00B9356B">
        <w:rPr>
          <w:rFonts w:ascii="Times New Roman" w:hAnsi="Times New Roman" w:cs="Times New Roman"/>
          <w:color w:val="0E101A"/>
        </w:rPr>
        <w:t xml:space="preserve"> studies included.  Additionally, there was some variability in the dose of LB used and in the control group.  </w:t>
      </w:r>
    </w:p>
    <w:p w14:paraId="2BBB12CA" w14:textId="72579F38" w:rsidR="001339B3" w:rsidRDefault="001339B3" w:rsidP="00BD4C52">
      <w:pPr>
        <w:spacing w:line="480" w:lineRule="auto"/>
        <w:rPr>
          <w:rFonts w:ascii="Times New Roman" w:hAnsi="Times New Roman" w:cs="Times New Roman"/>
          <w:color w:val="0E101A"/>
        </w:rPr>
      </w:pPr>
    </w:p>
    <w:p w14:paraId="54A58C43" w14:textId="77507379" w:rsidR="00B9356B" w:rsidRDefault="00022043" w:rsidP="00BD4C52">
      <w:pPr>
        <w:spacing w:line="480" w:lineRule="auto"/>
        <w:rPr>
          <w:rFonts w:ascii="Times New Roman" w:hAnsi="Times New Roman" w:cs="Times New Roman"/>
          <w:color w:val="0E101A"/>
        </w:rPr>
      </w:pPr>
      <w:r>
        <w:rPr>
          <w:rFonts w:ascii="Times New Roman" w:hAnsi="Times New Roman" w:cs="Times New Roman"/>
          <w:color w:val="0E101A"/>
        </w:rPr>
        <w:t>Conclusion</w:t>
      </w:r>
    </w:p>
    <w:p w14:paraId="646AD8D3" w14:textId="55EAD0E8" w:rsidR="009424BA" w:rsidRDefault="00022043" w:rsidP="00BD4C52">
      <w:pPr>
        <w:spacing w:line="480" w:lineRule="auto"/>
        <w:rPr>
          <w:rFonts w:ascii="Times New Roman" w:hAnsi="Times New Roman" w:cs="Times New Roman"/>
          <w:color w:val="0E101A"/>
        </w:rPr>
      </w:pPr>
      <w:r w:rsidRPr="00022043">
        <w:rPr>
          <w:rFonts w:ascii="Times New Roman" w:hAnsi="Times New Roman" w:cs="Times New Roman"/>
          <w:color w:val="0E101A"/>
        </w:rPr>
        <w:t>Overall, this systematic review provides valuable insights into the benefits of using liposomal bupivacaine in pain management for hemorrhoidectomy patients. The findings suggest that LB may be a valuable tool in reducing postoperative pain and opioid consumption in this specific surgical context</w:t>
      </w:r>
      <w:r w:rsidR="00663ED0">
        <w:rPr>
          <w:rFonts w:ascii="Times New Roman" w:hAnsi="Times New Roman" w:cs="Times New Roman"/>
          <w:color w:val="0E101A"/>
        </w:rPr>
        <w:t xml:space="preserve"> compared to short-acting analgesics and placebo</w:t>
      </w:r>
      <w:r w:rsidRPr="00022043">
        <w:rPr>
          <w:rFonts w:ascii="Times New Roman" w:hAnsi="Times New Roman" w:cs="Times New Roman"/>
          <w:color w:val="0E101A"/>
        </w:rPr>
        <w:t>. However, further research and standardized studies are needed to fully ascertain its optimal use, cost-effectiveness, and potential barriers to widespread adoption</w:t>
      </w:r>
      <w:r w:rsidR="00663ED0">
        <w:rPr>
          <w:rFonts w:ascii="Times New Roman" w:hAnsi="Times New Roman" w:cs="Times New Roman"/>
          <w:color w:val="0E101A"/>
        </w:rPr>
        <w:t xml:space="preserve"> in ERAS protocol following a hemorrhoidectomy</w:t>
      </w:r>
      <w:r>
        <w:rPr>
          <w:rFonts w:ascii="Times New Roman" w:hAnsi="Times New Roman" w:cs="Times New Roman"/>
          <w:color w:val="0E101A"/>
        </w:rPr>
        <w:t>.</w:t>
      </w:r>
    </w:p>
    <w:p w14:paraId="2C5D3251" w14:textId="77777777" w:rsidR="009424BA" w:rsidRDefault="009424BA">
      <w:pPr>
        <w:rPr>
          <w:rFonts w:ascii="Times New Roman" w:hAnsi="Times New Roman" w:cs="Times New Roman"/>
          <w:color w:val="0E101A"/>
        </w:rPr>
      </w:pPr>
      <w:r>
        <w:rPr>
          <w:rFonts w:ascii="Times New Roman" w:hAnsi="Times New Roman" w:cs="Times New Roman"/>
          <w:color w:val="0E101A"/>
        </w:rPr>
        <w:br w:type="page"/>
      </w:r>
    </w:p>
    <w:p w14:paraId="47B06A4C" w14:textId="43237C1E" w:rsidR="00022043" w:rsidRDefault="009424BA" w:rsidP="00BD4C52">
      <w:pPr>
        <w:spacing w:line="480" w:lineRule="auto"/>
        <w:rPr>
          <w:rFonts w:ascii="Times New Roman" w:hAnsi="Times New Roman" w:cs="Times New Roman"/>
          <w:color w:val="0E101A"/>
        </w:rPr>
      </w:pPr>
      <w:r>
        <w:rPr>
          <w:rFonts w:ascii="Times New Roman" w:hAnsi="Times New Roman" w:cs="Times New Roman"/>
          <w:color w:val="0E101A"/>
        </w:rPr>
        <w:lastRenderedPageBreak/>
        <w:t>References</w:t>
      </w:r>
    </w:p>
    <w:sdt>
      <w:sdtPr>
        <w:rPr>
          <w:rFonts w:ascii="Times New Roman" w:hAnsi="Times New Roman" w:cs="Times New Roman"/>
          <w:color w:val="0E101A"/>
        </w:rPr>
        <w:tag w:val="MENDELEY_BIBLIOGRAPHY"/>
        <w:id w:val="2020650003"/>
        <w:placeholder>
          <w:docPart w:val="DefaultPlaceholder_-1854013440"/>
        </w:placeholder>
      </w:sdtPr>
      <w:sdtContent>
        <w:p w14:paraId="02B21D64" w14:textId="77777777" w:rsidR="0035692D" w:rsidRDefault="0035692D">
          <w:pPr>
            <w:autoSpaceDE w:val="0"/>
            <w:autoSpaceDN w:val="0"/>
            <w:ind w:hanging="640"/>
            <w:divId w:val="1848329812"/>
            <w:rPr>
              <w:rFonts w:eastAsia="Times New Roman"/>
              <w:sz w:val="24"/>
              <w:szCs w:val="24"/>
            </w:rPr>
          </w:pPr>
          <w:r>
            <w:rPr>
              <w:rFonts w:eastAsia="Times New Roman"/>
            </w:rPr>
            <w:t>1.</w:t>
          </w:r>
          <w:r>
            <w:rPr>
              <w:rFonts w:eastAsia="Times New Roman"/>
            </w:rPr>
            <w:tab/>
            <w:t xml:space="preserve">Jones CL, Gruber DD, Fischer JR, Leonard K, Hernandez SL. Liposomal bupivacaine efficacy for postoperative pain following posterior vaginal surgery: a randomized, double-blind, placebo-controlled trial. </w:t>
          </w:r>
          <w:r>
            <w:rPr>
              <w:rFonts w:eastAsia="Times New Roman"/>
              <w:i/>
              <w:iCs/>
            </w:rPr>
            <w:t xml:space="preserve">Am J </w:t>
          </w:r>
          <w:proofErr w:type="spellStart"/>
          <w:r>
            <w:rPr>
              <w:rFonts w:eastAsia="Times New Roman"/>
              <w:i/>
              <w:iCs/>
            </w:rPr>
            <w:t>Obstet</w:t>
          </w:r>
          <w:proofErr w:type="spellEnd"/>
          <w:r>
            <w:rPr>
              <w:rFonts w:eastAsia="Times New Roman"/>
              <w:i/>
              <w:iCs/>
            </w:rPr>
            <w:t xml:space="preserve"> Gynecol</w:t>
          </w:r>
          <w:r>
            <w:rPr>
              <w:rFonts w:eastAsia="Times New Roman"/>
            </w:rPr>
            <w:t>. 2018;219(5</w:t>
          </w:r>
          <w:proofErr w:type="gramStart"/>
          <w:r>
            <w:rPr>
              <w:rFonts w:eastAsia="Times New Roman"/>
            </w:rPr>
            <w:t>):500.e</w:t>
          </w:r>
          <w:proofErr w:type="gramEnd"/>
          <w:r>
            <w:rPr>
              <w:rFonts w:eastAsia="Times New Roman"/>
            </w:rPr>
            <w:t xml:space="preserve">1-500.e8. </w:t>
          </w:r>
          <w:proofErr w:type="gramStart"/>
          <w:r>
            <w:rPr>
              <w:rFonts w:eastAsia="Times New Roman"/>
            </w:rPr>
            <w:t>doi:10.1016/J.AJOG</w:t>
          </w:r>
          <w:proofErr w:type="gramEnd"/>
          <w:r>
            <w:rPr>
              <w:rFonts w:eastAsia="Times New Roman"/>
            </w:rPr>
            <w:t>.2018.09.029</w:t>
          </w:r>
        </w:p>
        <w:p w14:paraId="061E252D" w14:textId="77777777" w:rsidR="0035692D" w:rsidRDefault="0035692D">
          <w:pPr>
            <w:autoSpaceDE w:val="0"/>
            <w:autoSpaceDN w:val="0"/>
            <w:ind w:hanging="640"/>
            <w:divId w:val="388578461"/>
            <w:rPr>
              <w:rFonts w:eastAsia="Times New Roman"/>
            </w:rPr>
          </w:pPr>
          <w:r>
            <w:rPr>
              <w:rFonts w:eastAsia="Times New Roman"/>
            </w:rPr>
            <w:t>2.</w:t>
          </w:r>
          <w:r>
            <w:rPr>
              <w:rFonts w:eastAsia="Times New Roman"/>
            </w:rPr>
            <w:tab/>
            <w:t xml:space="preserve">Hamilton TW, </w:t>
          </w:r>
          <w:proofErr w:type="spellStart"/>
          <w:r>
            <w:rPr>
              <w:rFonts w:eastAsia="Times New Roman"/>
            </w:rPr>
            <w:t>Athanassoglou</w:t>
          </w:r>
          <w:proofErr w:type="spellEnd"/>
          <w:r>
            <w:rPr>
              <w:rFonts w:eastAsia="Times New Roman"/>
            </w:rPr>
            <w:t xml:space="preserve"> V, Mellon S, et al. Liposomal bupivacaine infiltration at the surgical site for the management of postoperative pain. </w:t>
          </w:r>
          <w:r>
            <w:rPr>
              <w:rFonts w:eastAsia="Times New Roman"/>
              <w:i/>
              <w:iCs/>
            </w:rPr>
            <w:t>Cochrane Database Syst Rev</w:t>
          </w:r>
          <w:r>
            <w:rPr>
              <w:rFonts w:eastAsia="Times New Roman"/>
            </w:rPr>
            <w:t xml:space="preserve">. 2017;2(2). </w:t>
          </w:r>
          <w:proofErr w:type="gramStart"/>
          <w:r>
            <w:rPr>
              <w:rFonts w:eastAsia="Times New Roman"/>
            </w:rPr>
            <w:t>doi:10.1002/14651858.CD011419.PUB2</w:t>
          </w:r>
          <w:proofErr w:type="gramEnd"/>
        </w:p>
        <w:p w14:paraId="4D84EA65" w14:textId="77777777" w:rsidR="0035692D" w:rsidRDefault="0035692D">
          <w:pPr>
            <w:autoSpaceDE w:val="0"/>
            <w:autoSpaceDN w:val="0"/>
            <w:ind w:hanging="640"/>
            <w:divId w:val="2130078098"/>
            <w:rPr>
              <w:rFonts w:eastAsia="Times New Roman"/>
            </w:rPr>
          </w:pPr>
          <w:r>
            <w:rPr>
              <w:rFonts w:eastAsia="Times New Roman"/>
            </w:rPr>
            <w:t>3.</w:t>
          </w:r>
          <w:r>
            <w:rPr>
              <w:rFonts w:eastAsia="Times New Roman"/>
            </w:rPr>
            <w:tab/>
            <w:t xml:space="preserve">NEUROLOGY2020144980 </w:t>
          </w:r>
          <w:proofErr w:type="gramStart"/>
          <w:r>
            <w:rPr>
              <w:rFonts w:eastAsia="Times New Roman"/>
            </w:rPr>
            <w:t>357..</w:t>
          </w:r>
          <w:proofErr w:type="gramEnd"/>
          <w:r>
            <w:rPr>
              <w:rFonts w:eastAsia="Times New Roman"/>
            </w:rPr>
            <w:t>368 _ Enhanced Reader.</w:t>
          </w:r>
        </w:p>
        <w:p w14:paraId="7F20F441" w14:textId="77777777" w:rsidR="0035692D" w:rsidRDefault="0035692D">
          <w:pPr>
            <w:autoSpaceDE w:val="0"/>
            <w:autoSpaceDN w:val="0"/>
            <w:ind w:hanging="640"/>
            <w:divId w:val="633410384"/>
            <w:rPr>
              <w:rFonts w:eastAsia="Times New Roman"/>
            </w:rPr>
          </w:pPr>
          <w:r>
            <w:rPr>
              <w:rFonts w:eastAsia="Times New Roman"/>
            </w:rPr>
            <w:t>4.</w:t>
          </w:r>
          <w:r>
            <w:rPr>
              <w:rFonts w:eastAsia="Times New Roman"/>
            </w:rPr>
            <w:tab/>
            <w:t>GRADE handbook. Accessed June 24, 2021. https://gdt.gradepro.org/app/handbook/handbook.html</w:t>
          </w:r>
        </w:p>
        <w:p w14:paraId="2E474EC9" w14:textId="77777777" w:rsidR="0035692D" w:rsidRDefault="0035692D">
          <w:pPr>
            <w:autoSpaceDE w:val="0"/>
            <w:autoSpaceDN w:val="0"/>
            <w:ind w:hanging="640"/>
            <w:divId w:val="19212556"/>
            <w:rPr>
              <w:rFonts w:eastAsia="Times New Roman"/>
            </w:rPr>
          </w:pPr>
          <w:r>
            <w:rPr>
              <w:rFonts w:eastAsia="Times New Roman"/>
            </w:rPr>
            <w:t>5.</w:t>
          </w:r>
          <w:r>
            <w:rPr>
              <w:rFonts w:eastAsia="Times New Roman"/>
            </w:rPr>
            <w:tab/>
            <w:t>RStudio | Open source &amp; professional software for data science teams - RStudio. Accessed June 24, 2021. https://www.rstudio.com/</w:t>
          </w:r>
        </w:p>
        <w:p w14:paraId="00A64187" w14:textId="77777777" w:rsidR="0035692D" w:rsidRDefault="0035692D">
          <w:pPr>
            <w:autoSpaceDE w:val="0"/>
            <w:autoSpaceDN w:val="0"/>
            <w:ind w:hanging="640"/>
            <w:divId w:val="1060329182"/>
            <w:rPr>
              <w:rFonts w:eastAsia="Times New Roman"/>
            </w:rPr>
          </w:pPr>
          <w:r>
            <w:rPr>
              <w:rFonts w:eastAsia="Times New Roman"/>
            </w:rPr>
            <w:t>6.</w:t>
          </w:r>
          <w:r>
            <w:rPr>
              <w:rFonts w:eastAsia="Times New Roman"/>
            </w:rPr>
            <w:tab/>
          </w:r>
          <w:proofErr w:type="spellStart"/>
          <w:r>
            <w:rPr>
              <w:rFonts w:eastAsia="Times New Roman"/>
            </w:rPr>
            <w:t>Nyaga</w:t>
          </w:r>
          <w:proofErr w:type="spellEnd"/>
          <w:r>
            <w:rPr>
              <w:rFonts w:eastAsia="Times New Roman"/>
            </w:rPr>
            <w:t xml:space="preserve"> VN, </w:t>
          </w:r>
          <w:proofErr w:type="spellStart"/>
          <w:r>
            <w:rPr>
              <w:rFonts w:eastAsia="Times New Roman"/>
            </w:rPr>
            <w:t>Arbyn</w:t>
          </w:r>
          <w:proofErr w:type="spellEnd"/>
          <w:r>
            <w:rPr>
              <w:rFonts w:eastAsia="Times New Roman"/>
            </w:rPr>
            <w:t xml:space="preserve"> M, </w:t>
          </w:r>
          <w:proofErr w:type="spellStart"/>
          <w:r>
            <w:rPr>
              <w:rFonts w:eastAsia="Times New Roman"/>
            </w:rPr>
            <w:t>Aerts</w:t>
          </w:r>
          <w:proofErr w:type="spellEnd"/>
          <w:r>
            <w:rPr>
              <w:rFonts w:eastAsia="Times New Roman"/>
            </w:rPr>
            <w:t xml:space="preserve"> M. </w:t>
          </w:r>
          <w:proofErr w:type="spellStart"/>
          <w:r>
            <w:rPr>
              <w:rFonts w:eastAsia="Times New Roman"/>
            </w:rPr>
            <w:t>Metaprop</w:t>
          </w:r>
          <w:proofErr w:type="spellEnd"/>
          <w:r>
            <w:rPr>
              <w:rFonts w:eastAsia="Times New Roman"/>
            </w:rPr>
            <w:t xml:space="preserve">: A Stata command to perform meta-analysis of binomial data. </w:t>
          </w:r>
          <w:r>
            <w:rPr>
              <w:rFonts w:eastAsia="Times New Roman"/>
              <w:i/>
              <w:iCs/>
            </w:rPr>
            <w:t>Archives of Public Health</w:t>
          </w:r>
          <w:r>
            <w:rPr>
              <w:rFonts w:eastAsia="Times New Roman"/>
            </w:rPr>
            <w:t>. 2014;72(1):1-10. doi:10.1186/2049-3258-72-39</w:t>
          </w:r>
        </w:p>
        <w:p w14:paraId="052C769E" w14:textId="77777777" w:rsidR="0035692D" w:rsidRDefault="0035692D">
          <w:pPr>
            <w:autoSpaceDE w:val="0"/>
            <w:autoSpaceDN w:val="0"/>
            <w:ind w:hanging="640"/>
            <w:divId w:val="898133888"/>
            <w:rPr>
              <w:rFonts w:eastAsia="Times New Roman"/>
            </w:rPr>
          </w:pPr>
          <w:r>
            <w:rPr>
              <w:rFonts w:eastAsia="Times New Roman"/>
            </w:rPr>
            <w:t>7.</w:t>
          </w:r>
          <w:r>
            <w:rPr>
              <w:rFonts w:eastAsia="Times New Roman"/>
            </w:rPr>
            <w:tab/>
            <w:t xml:space="preserve">Wan X, Wang W, Liu J, Tong T. Estimating the sample mean and standard deviation from the sample size, median, range and/or interquartile range. </w:t>
          </w:r>
          <w:r>
            <w:rPr>
              <w:rFonts w:eastAsia="Times New Roman"/>
              <w:i/>
              <w:iCs/>
            </w:rPr>
            <w:t xml:space="preserve">BMC Med Res </w:t>
          </w:r>
          <w:proofErr w:type="spellStart"/>
          <w:r>
            <w:rPr>
              <w:rFonts w:eastAsia="Times New Roman"/>
              <w:i/>
              <w:iCs/>
            </w:rPr>
            <w:t>Methodol</w:t>
          </w:r>
          <w:proofErr w:type="spellEnd"/>
          <w:r>
            <w:rPr>
              <w:rFonts w:eastAsia="Times New Roman"/>
            </w:rPr>
            <w:t xml:space="preserve">. </w:t>
          </w:r>
          <w:proofErr w:type="gramStart"/>
          <w:r>
            <w:rPr>
              <w:rFonts w:eastAsia="Times New Roman"/>
            </w:rPr>
            <w:t>2014;14:135</w:t>
          </w:r>
          <w:proofErr w:type="gramEnd"/>
          <w:r>
            <w:rPr>
              <w:rFonts w:eastAsia="Times New Roman"/>
            </w:rPr>
            <w:t>. Accessed August 20, 2022. http://www.biomedcentral.com/1471-2288/14/135</w:t>
          </w:r>
        </w:p>
        <w:p w14:paraId="15CF4313" w14:textId="77777777" w:rsidR="0035692D" w:rsidRDefault="0035692D">
          <w:pPr>
            <w:autoSpaceDE w:val="0"/>
            <w:autoSpaceDN w:val="0"/>
            <w:ind w:hanging="640"/>
            <w:divId w:val="761487912"/>
            <w:rPr>
              <w:rFonts w:eastAsia="Times New Roman"/>
            </w:rPr>
          </w:pPr>
          <w:r>
            <w:rPr>
              <w:rFonts w:eastAsia="Times New Roman"/>
            </w:rPr>
            <w:t>8.</w:t>
          </w:r>
          <w:r>
            <w:rPr>
              <w:rFonts w:eastAsia="Times New Roman"/>
            </w:rPr>
            <w:tab/>
            <w:t xml:space="preserve">Raman S, Lin M, Krishnan N. Systematic review and meta-analysis of the efficacy of liposomal bupivacaine in colorectal resections. </w:t>
          </w:r>
          <w:r>
            <w:rPr>
              <w:rFonts w:eastAsia="Times New Roman"/>
              <w:i/>
              <w:iCs/>
            </w:rPr>
            <w:t>J Drug Assess</w:t>
          </w:r>
          <w:r>
            <w:rPr>
              <w:rFonts w:eastAsia="Times New Roman"/>
            </w:rPr>
            <w:t>. 2018;7(1):43. doi:10.1080/21556660.2018.1487445</w:t>
          </w:r>
        </w:p>
        <w:p w14:paraId="4B4CED4D" w14:textId="77777777" w:rsidR="0035692D" w:rsidRDefault="0035692D">
          <w:pPr>
            <w:autoSpaceDE w:val="0"/>
            <w:autoSpaceDN w:val="0"/>
            <w:ind w:hanging="640"/>
            <w:divId w:val="1259558313"/>
            <w:rPr>
              <w:rFonts w:eastAsia="Times New Roman"/>
            </w:rPr>
          </w:pPr>
          <w:r>
            <w:rPr>
              <w:rFonts w:eastAsia="Times New Roman"/>
            </w:rPr>
            <w:t>9.</w:t>
          </w:r>
          <w:r>
            <w:rPr>
              <w:rFonts w:eastAsia="Times New Roman"/>
            </w:rPr>
            <w:tab/>
            <w:t xml:space="preserve">Byrnes KG, </w:t>
          </w:r>
          <w:proofErr w:type="spellStart"/>
          <w:r>
            <w:rPr>
              <w:rFonts w:eastAsia="Times New Roman"/>
            </w:rPr>
            <w:t>Sahebally</w:t>
          </w:r>
          <w:proofErr w:type="spellEnd"/>
          <w:r>
            <w:rPr>
              <w:rFonts w:eastAsia="Times New Roman"/>
            </w:rPr>
            <w:t xml:space="preserve"> SM, Burke JP. Effect of liposomal bupivacaine on opioid requirements and length of stay in colorectal enhanced recovery pathways: A systematic review and network meta-analysis. </w:t>
          </w:r>
          <w:r>
            <w:rPr>
              <w:rFonts w:eastAsia="Times New Roman"/>
              <w:i/>
              <w:iCs/>
            </w:rPr>
            <w:t>Colorectal Dis</w:t>
          </w:r>
          <w:r>
            <w:rPr>
              <w:rFonts w:eastAsia="Times New Roman"/>
            </w:rPr>
            <w:t>. 2021;23(3):603-613. doi:10.1111/CODI.15377</w:t>
          </w:r>
        </w:p>
        <w:p w14:paraId="613882C9" w14:textId="77777777" w:rsidR="0035692D" w:rsidRDefault="0035692D">
          <w:pPr>
            <w:autoSpaceDE w:val="0"/>
            <w:autoSpaceDN w:val="0"/>
            <w:ind w:hanging="640"/>
            <w:divId w:val="1680691786"/>
            <w:rPr>
              <w:rFonts w:eastAsia="Times New Roman"/>
            </w:rPr>
          </w:pPr>
          <w:r>
            <w:rPr>
              <w:rFonts w:eastAsia="Times New Roman"/>
            </w:rPr>
            <w:t>10.</w:t>
          </w:r>
          <w:r>
            <w:rPr>
              <w:rFonts w:eastAsia="Times New Roman"/>
            </w:rPr>
            <w:tab/>
            <w:t xml:space="preserve">Truong A, </w:t>
          </w:r>
          <w:proofErr w:type="spellStart"/>
          <w:r>
            <w:rPr>
              <w:rFonts w:eastAsia="Times New Roman"/>
            </w:rPr>
            <w:t>Fleshner</w:t>
          </w:r>
          <w:proofErr w:type="spellEnd"/>
          <w:r>
            <w:rPr>
              <w:rFonts w:eastAsia="Times New Roman"/>
            </w:rPr>
            <w:t xml:space="preserve"> PR, </w:t>
          </w:r>
          <w:proofErr w:type="spellStart"/>
          <w:r>
            <w:rPr>
              <w:rFonts w:eastAsia="Times New Roman"/>
            </w:rPr>
            <w:t>Mirocha</w:t>
          </w:r>
          <w:proofErr w:type="spellEnd"/>
          <w:r>
            <w:rPr>
              <w:rFonts w:eastAsia="Times New Roman"/>
            </w:rPr>
            <w:t xml:space="preserve"> JM, Tran HP, Shane R, </w:t>
          </w:r>
          <w:proofErr w:type="spellStart"/>
          <w:r>
            <w:rPr>
              <w:rFonts w:eastAsia="Times New Roman"/>
            </w:rPr>
            <w:t>Zaghiyan</w:t>
          </w:r>
          <w:proofErr w:type="spellEnd"/>
          <w:r>
            <w:rPr>
              <w:rFonts w:eastAsia="Times New Roman"/>
            </w:rPr>
            <w:t xml:space="preserve"> KN. A Prospective Randomized Trial of Surgeon-Administered Intraoperative Transversus Abdominis Plane Block </w:t>
          </w:r>
          <w:proofErr w:type="gramStart"/>
          <w:r>
            <w:rPr>
              <w:rFonts w:eastAsia="Times New Roman"/>
            </w:rPr>
            <w:t>With</w:t>
          </w:r>
          <w:proofErr w:type="gramEnd"/>
          <w:r>
            <w:rPr>
              <w:rFonts w:eastAsia="Times New Roman"/>
            </w:rPr>
            <w:t xml:space="preserve"> Bupivacaine Against Liposomal Bupivacaine: The TINGLE Trial. </w:t>
          </w:r>
          <w:r>
            <w:rPr>
              <w:rFonts w:eastAsia="Times New Roman"/>
              <w:i/>
              <w:iCs/>
            </w:rPr>
            <w:t>Dis Colon Rectum</w:t>
          </w:r>
          <w:r>
            <w:rPr>
              <w:rFonts w:eastAsia="Times New Roman"/>
            </w:rPr>
            <w:t>. 2021;64(7):888-898. doi:10.1097/DCR.0000000000002008</w:t>
          </w:r>
        </w:p>
        <w:p w14:paraId="4FFE46F0" w14:textId="77777777" w:rsidR="0035692D" w:rsidRDefault="0035692D">
          <w:pPr>
            <w:autoSpaceDE w:val="0"/>
            <w:autoSpaceDN w:val="0"/>
            <w:ind w:hanging="640"/>
            <w:divId w:val="234828048"/>
            <w:rPr>
              <w:rFonts w:eastAsia="Times New Roman"/>
            </w:rPr>
          </w:pPr>
          <w:r>
            <w:rPr>
              <w:rFonts w:eastAsia="Times New Roman"/>
            </w:rPr>
            <w:t>11.</w:t>
          </w:r>
          <w:r>
            <w:rPr>
              <w:rFonts w:eastAsia="Times New Roman"/>
            </w:rPr>
            <w:tab/>
            <w:t xml:space="preserve">Chitty L, Ridley B, Johnson B, Ibrahim M, </w:t>
          </w:r>
          <w:proofErr w:type="spellStart"/>
          <w:r>
            <w:rPr>
              <w:rFonts w:eastAsia="Times New Roman"/>
            </w:rPr>
            <w:t>Mongan</w:t>
          </w:r>
          <w:proofErr w:type="spellEnd"/>
          <w:r>
            <w:rPr>
              <w:rFonts w:eastAsia="Times New Roman"/>
            </w:rPr>
            <w:t xml:space="preserve"> PD, </w:t>
          </w:r>
          <w:proofErr w:type="spellStart"/>
          <w:r>
            <w:rPr>
              <w:rFonts w:eastAsia="Times New Roman"/>
            </w:rPr>
            <w:t>Hoefnagel</w:t>
          </w:r>
          <w:proofErr w:type="spellEnd"/>
          <w:r>
            <w:rPr>
              <w:rFonts w:eastAsia="Times New Roman"/>
            </w:rPr>
            <w:t xml:space="preserve"> AL. Liposomal compared to 0.25% bupivacaine in patients undergoing hemorrhoidectomy: A pre- and post-implementation quality improvement evaluation. </w:t>
          </w:r>
          <w:r>
            <w:rPr>
              <w:rFonts w:eastAsia="Times New Roman"/>
              <w:i/>
              <w:iCs/>
            </w:rPr>
            <w:t xml:space="preserve">J Clin </w:t>
          </w:r>
          <w:proofErr w:type="spellStart"/>
          <w:r>
            <w:rPr>
              <w:rFonts w:eastAsia="Times New Roman"/>
              <w:i/>
              <w:iCs/>
            </w:rPr>
            <w:t>Anesth</w:t>
          </w:r>
          <w:proofErr w:type="spellEnd"/>
          <w:r>
            <w:rPr>
              <w:rFonts w:eastAsia="Times New Roman"/>
            </w:rPr>
            <w:t xml:space="preserve">. 2022;80. </w:t>
          </w:r>
          <w:proofErr w:type="gramStart"/>
          <w:r>
            <w:rPr>
              <w:rFonts w:eastAsia="Times New Roman"/>
            </w:rPr>
            <w:t>doi:10.1016/J.JCLINANE</w:t>
          </w:r>
          <w:proofErr w:type="gramEnd"/>
          <w:r>
            <w:rPr>
              <w:rFonts w:eastAsia="Times New Roman"/>
            </w:rPr>
            <w:t>.2022.110868</w:t>
          </w:r>
        </w:p>
        <w:p w14:paraId="68F450EF" w14:textId="77777777" w:rsidR="0035692D" w:rsidRDefault="0035692D">
          <w:pPr>
            <w:autoSpaceDE w:val="0"/>
            <w:autoSpaceDN w:val="0"/>
            <w:ind w:hanging="640"/>
            <w:divId w:val="1312127995"/>
            <w:rPr>
              <w:rFonts w:eastAsia="Times New Roman"/>
            </w:rPr>
          </w:pPr>
          <w:r>
            <w:rPr>
              <w:rFonts w:eastAsia="Times New Roman"/>
            </w:rPr>
            <w:t>12.</w:t>
          </w:r>
          <w:r>
            <w:rPr>
              <w:rFonts w:eastAsia="Times New Roman"/>
            </w:rPr>
            <w:tab/>
            <w:t xml:space="preserve">Schmidt WK, </w:t>
          </w:r>
          <w:proofErr w:type="spellStart"/>
          <w:r>
            <w:rPr>
              <w:rFonts w:eastAsia="Times New Roman"/>
            </w:rPr>
            <w:t>Patou</w:t>
          </w:r>
          <w:proofErr w:type="spellEnd"/>
          <w:r>
            <w:rPr>
              <w:rFonts w:eastAsia="Times New Roman"/>
            </w:rPr>
            <w:t xml:space="preserve"> G, Joshi GP. Evaluating therapeutic benefit in postsurgical analgesia requires global assessment: an example from liposome bupivacaine in hemorrhoidectomy. </w:t>
          </w:r>
          <w:r>
            <w:rPr>
              <w:rFonts w:eastAsia="Times New Roman"/>
              <w:i/>
              <w:iCs/>
            </w:rPr>
            <w:t xml:space="preserve">Hosp </w:t>
          </w:r>
          <w:proofErr w:type="spellStart"/>
          <w:r>
            <w:rPr>
              <w:rFonts w:eastAsia="Times New Roman"/>
              <w:i/>
              <w:iCs/>
            </w:rPr>
            <w:t>Pract</w:t>
          </w:r>
          <w:proofErr w:type="spellEnd"/>
          <w:r>
            <w:rPr>
              <w:rFonts w:eastAsia="Times New Roman"/>
              <w:i/>
              <w:iCs/>
            </w:rPr>
            <w:t xml:space="preserve"> (1995)</w:t>
          </w:r>
          <w:r>
            <w:rPr>
              <w:rFonts w:eastAsia="Times New Roman"/>
            </w:rPr>
            <w:t>. 2012;40(1):160-165. doi:10.3810/HP.2012.02.956</w:t>
          </w:r>
        </w:p>
        <w:p w14:paraId="7FD1C24D" w14:textId="77777777" w:rsidR="0035692D" w:rsidRDefault="0035692D">
          <w:pPr>
            <w:autoSpaceDE w:val="0"/>
            <w:autoSpaceDN w:val="0"/>
            <w:ind w:hanging="640"/>
            <w:divId w:val="2018313486"/>
            <w:rPr>
              <w:rFonts w:eastAsia="Times New Roman"/>
            </w:rPr>
          </w:pPr>
          <w:r>
            <w:rPr>
              <w:rFonts w:eastAsia="Times New Roman"/>
            </w:rPr>
            <w:t>13.</w:t>
          </w:r>
          <w:r>
            <w:rPr>
              <w:rFonts w:eastAsia="Times New Roman"/>
            </w:rPr>
            <w:tab/>
            <w:t xml:space="preserve">Knudson RA, </w:t>
          </w:r>
          <w:proofErr w:type="spellStart"/>
          <w:r>
            <w:rPr>
              <w:rFonts w:eastAsia="Times New Roman"/>
            </w:rPr>
            <w:t>Dunlavy</w:t>
          </w:r>
          <w:proofErr w:type="spellEnd"/>
          <w:r>
            <w:rPr>
              <w:rFonts w:eastAsia="Times New Roman"/>
            </w:rPr>
            <w:t xml:space="preserve"> PW, Franko J, Raman SR, Kraemer SR. Effectiveness of Liposomal Bupivacaine in Colorectal Surgery: A Pragmatic </w:t>
          </w:r>
          <w:proofErr w:type="spellStart"/>
          <w:r>
            <w:rPr>
              <w:rFonts w:eastAsia="Times New Roman"/>
            </w:rPr>
            <w:t>Nonsponsored</w:t>
          </w:r>
          <w:proofErr w:type="spellEnd"/>
          <w:r>
            <w:rPr>
              <w:rFonts w:eastAsia="Times New Roman"/>
            </w:rPr>
            <w:t xml:space="preserve"> Prospective Randomized Double </w:t>
          </w:r>
          <w:r>
            <w:rPr>
              <w:rFonts w:eastAsia="Times New Roman"/>
            </w:rPr>
            <w:lastRenderedPageBreak/>
            <w:t xml:space="preserve">Blinded Trial in a Community Hospital. </w:t>
          </w:r>
          <w:r>
            <w:rPr>
              <w:rFonts w:eastAsia="Times New Roman"/>
              <w:i/>
              <w:iCs/>
            </w:rPr>
            <w:t>Dis Colon Rectum</w:t>
          </w:r>
          <w:r>
            <w:rPr>
              <w:rFonts w:eastAsia="Times New Roman"/>
            </w:rPr>
            <w:t>. 2016;59(9):862-869. doi:10.1097/DCR.0000000000000648</w:t>
          </w:r>
        </w:p>
        <w:p w14:paraId="435D632A" w14:textId="2D18103D" w:rsidR="009424BA" w:rsidRDefault="0035692D" w:rsidP="00BD4C52">
          <w:pPr>
            <w:spacing w:line="480" w:lineRule="auto"/>
            <w:rPr>
              <w:rFonts w:ascii="Times New Roman" w:hAnsi="Times New Roman" w:cs="Times New Roman"/>
              <w:color w:val="0E101A"/>
            </w:rPr>
          </w:pPr>
          <w:r>
            <w:rPr>
              <w:rFonts w:eastAsia="Times New Roman"/>
            </w:rPr>
            <w:t> </w:t>
          </w:r>
        </w:p>
      </w:sdtContent>
    </w:sdt>
    <w:p w14:paraId="208458D8" w14:textId="728BED79" w:rsidR="00983162" w:rsidRDefault="00983162" w:rsidP="00D40229">
      <w:pPr>
        <w:spacing w:line="480" w:lineRule="auto"/>
        <w:rPr>
          <w:rFonts w:ascii="Times New Roman" w:hAnsi="Times New Roman" w:cs="Times New Roman"/>
          <w:color w:val="0E101A"/>
        </w:rPr>
      </w:pPr>
    </w:p>
    <w:p w14:paraId="10B5120E" w14:textId="2C559AFC" w:rsidR="00983162" w:rsidRDefault="00983162" w:rsidP="00D40229">
      <w:pPr>
        <w:spacing w:line="480" w:lineRule="auto"/>
        <w:rPr>
          <w:rFonts w:ascii="Times New Roman" w:hAnsi="Times New Roman" w:cs="Times New Roman"/>
          <w:color w:val="0E101A"/>
        </w:rPr>
      </w:pPr>
    </w:p>
    <w:p w14:paraId="7994CAD1" w14:textId="5C883C70" w:rsidR="000944A2" w:rsidRPr="009C5A7F" w:rsidRDefault="000944A2">
      <w:pPr>
        <w:rPr>
          <w:rFonts w:ascii="Times New Roman" w:hAnsi="Times New Roman" w:cs="Times New Roman"/>
        </w:rPr>
      </w:pPr>
    </w:p>
    <w:sectPr w:rsidR="000944A2" w:rsidRPr="009C5A7F">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5" w:author="DANIEL RODRIGO SOLIS PAZMINO" w:date="2023-07-27T20:45:00Z" w:initials="DRSP">
    <w:p w14:paraId="1017626C" w14:textId="2A4D66EC" w:rsidR="004712A5" w:rsidRPr="004712A5" w:rsidRDefault="004712A5">
      <w:pPr>
        <w:pStyle w:val="CommentText"/>
        <w:rPr>
          <w:lang w:val="es-EC"/>
        </w:rPr>
      </w:pPr>
      <w:r>
        <w:rPr>
          <w:rStyle w:val="CommentReference"/>
        </w:rPr>
        <w:annotationRef/>
      </w:r>
      <w:r w:rsidRPr="004712A5">
        <w:rPr>
          <w:lang w:val="es-EC"/>
        </w:rPr>
        <w:t>Luis por favor corrije esto d</w:t>
      </w:r>
      <w:r>
        <w:rPr>
          <w:lang w:val="es-EC"/>
        </w:rPr>
        <w:t>e acuerdo a lo que diga RoB2</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017626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6D55CC" w16cex:dateUtc="2023-07-27T23:4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017626C" w16cid:durableId="286D55C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075CA6"/>
    <w:multiLevelType w:val="hybridMultilevel"/>
    <w:tmpl w:val="900CAD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3624577">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UIS ARMANDO FIGUEROA SARAGURO">
    <w15:presenceInfo w15:providerId="AD" w15:userId="S::lafigueroas@uce.edu.ec::5aceb1d2-4640-404c-9c9e-5d7a8d3992cf"/>
  </w15:person>
  <w15:person w15:author="DANIEL RODRIGO SOLIS PAZMINO">
    <w15:presenceInfo w15:providerId="AD" w15:userId="S::drsolis@uce.edu.ec::0be29619-5af6-4c3e-9fd3-221802432e0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Dc0sTAwNzYysDQ3srRU0lEKTi0uzszPAykwrAUA5V5c5SwAAAA="/>
  </w:docVars>
  <w:rsids>
    <w:rsidRoot w:val="00E3531C"/>
    <w:rsid w:val="00001BF3"/>
    <w:rsid w:val="00021A34"/>
    <w:rsid w:val="00022043"/>
    <w:rsid w:val="0003492F"/>
    <w:rsid w:val="0003701D"/>
    <w:rsid w:val="00040288"/>
    <w:rsid w:val="000415E8"/>
    <w:rsid w:val="00072947"/>
    <w:rsid w:val="000944A2"/>
    <w:rsid w:val="000956FE"/>
    <w:rsid w:val="000A7549"/>
    <w:rsid w:val="000C2608"/>
    <w:rsid w:val="000C39BB"/>
    <w:rsid w:val="000D35EC"/>
    <w:rsid w:val="000D4857"/>
    <w:rsid w:val="000F2548"/>
    <w:rsid w:val="00115CEF"/>
    <w:rsid w:val="0011623F"/>
    <w:rsid w:val="0012611D"/>
    <w:rsid w:val="001339B3"/>
    <w:rsid w:val="00161675"/>
    <w:rsid w:val="0016520A"/>
    <w:rsid w:val="00167486"/>
    <w:rsid w:val="00184B25"/>
    <w:rsid w:val="00185A52"/>
    <w:rsid w:val="0019055E"/>
    <w:rsid w:val="00194128"/>
    <w:rsid w:val="001A6CA4"/>
    <w:rsid w:val="001D0A97"/>
    <w:rsid w:val="001E2110"/>
    <w:rsid w:val="001E76CD"/>
    <w:rsid w:val="00216E51"/>
    <w:rsid w:val="00224C32"/>
    <w:rsid w:val="002407B8"/>
    <w:rsid w:val="00250100"/>
    <w:rsid w:val="002673F7"/>
    <w:rsid w:val="0027598D"/>
    <w:rsid w:val="00281EC3"/>
    <w:rsid w:val="002A1DE6"/>
    <w:rsid w:val="002A77C8"/>
    <w:rsid w:val="002C7DE6"/>
    <w:rsid w:val="002E1A0A"/>
    <w:rsid w:val="00301A4C"/>
    <w:rsid w:val="00307E01"/>
    <w:rsid w:val="00322FCF"/>
    <w:rsid w:val="00332617"/>
    <w:rsid w:val="0034390C"/>
    <w:rsid w:val="00356628"/>
    <w:rsid w:val="0035692D"/>
    <w:rsid w:val="003667CF"/>
    <w:rsid w:val="00366BF4"/>
    <w:rsid w:val="00367684"/>
    <w:rsid w:val="00380FE3"/>
    <w:rsid w:val="00384F99"/>
    <w:rsid w:val="00385724"/>
    <w:rsid w:val="00386566"/>
    <w:rsid w:val="003B4A31"/>
    <w:rsid w:val="003C3A59"/>
    <w:rsid w:val="003C6A40"/>
    <w:rsid w:val="003E2DCF"/>
    <w:rsid w:val="003F452B"/>
    <w:rsid w:val="003F5D57"/>
    <w:rsid w:val="00401490"/>
    <w:rsid w:val="004178D7"/>
    <w:rsid w:val="00422C65"/>
    <w:rsid w:val="00430001"/>
    <w:rsid w:val="00441F7D"/>
    <w:rsid w:val="00463060"/>
    <w:rsid w:val="00464E16"/>
    <w:rsid w:val="004712A5"/>
    <w:rsid w:val="00475002"/>
    <w:rsid w:val="00481C81"/>
    <w:rsid w:val="00491E7F"/>
    <w:rsid w:val="004A1C24"/>
    <w:rsid w:val="004A3D1B"/>
    <w:rsid w:val="004B2D57"/>
    <w:rsid w:val="004D13DE"/>
    <w:rsid w:val="004E5C95"/>
    <w:rsid w:val="004E6DB8"/>
    <w:rsid w:val="004F547A"/>
    <w:rsid w:val="004F5497"/>
    <w:rsid w:val="00513753"/>
    <w:rsid w:val="005153E9"/>
    <w:rsid w:val="005207FB"/>
    <w:rsid w:val="00520DD8"/>
    <w:rsid w:val="00542BAB"/>
    <w:rsid w:val="0055748A"/>
    <w:rsid w:val="00560351"/>
    <w:rsid w:val="00565B02"/>
    <w:rsid w:val="00583588"/>
    <w:rsid w:val="00595F37"/>
    <w:rsid w:val="005B0235"/>
    <w:rsid w:val="005B2BEA"/>
    <w:rsid w:val="005C4441"/>
    <w:rsid w:val="005C646C"/>
    <w:rsid w:val="005E014D"/>
    <w:rsid w:val="005E219B"/>
    <w:rsid w:val="005E6564"/>
    <w:rsid w:val="00610128"/>
    <w:rsid w:val="0061352E"/>
    <w:rsid w:val="00622A03"/>
    <w:rsid w:val="00632223"/>
    <w:rsid w:val="00643B97"/>
    <w:rsid w:val="0066190A"/>
    <w:rsid w:val="00663ED0"/>
    <w:rsid w:val="00690014"/>
    <w:rsid w:val="006A448A"/>
    <w:rsid w:val="006B5C98"/>
    <w:rsid w:val="006C5811"/>
    <w:rsid w:val="006D1DC5"/>
    <w:rsid w:val="006D4DD1"/>
    <w:rsid w:val="006E4E64"/>
    <w:rsid w:val="0071650C"/>
    <w:rsid w:val="00733D7C"/>
    <w:rsid w:val="00783F50"/>
    <w:rsid w:val="007A3800"/>
    <w:rsid w:val="007B2123"/>
    <w:rsid w:val="007C6296"/>
    <w:rsid w:val="007D21A7"/>
    <w:rsid w:val="007F3AFA"/>
    <w:rsid w:val="007F5F83"/>
    <w:rsid w:val="00801C20"/>
    <w:rsid w:val="0081032A"/>
    <w:rsid w:val="00810C9D"/>
    <w:rsid w:val="00811564"/>
    <w:rsid w:val="0081239A"/>
    <w:rsid w:val="0083368B"/>
    <w:rsid w:val="00834EE7"/>
    <w:rsid w:val="008619F4"/>
    <w:rsid w:val="00864F70"/>
    <w:rsid w:val="00873FE5"/>
    <w:rsid w:val="00874881"/>
    <w:rsid w:val="00882009"/>
    <w:rsid w:val="0089209C"/>
    <w:rsid w:val="008B2934"/>
    <w:rsid w:val="008B3280"/>
    <w:rsid w:val="008D3F1B"/>
    <w:rsid w:val="008D532B"/>
    <w:rsid w:val="008F28B6"/>
    <w:rsid w:val="00935A9A"/>
    <w:rsid w:val="009424BA"/>
    <w:rsid w:val="00942D80"/>
    <w:rsid w:val="00945B52"/>
    <w:rsid w:val="00951042"/>
    <w:rsid w:val="009559DF"/>
    <w:rsid w:val="0096701C"/>
    <w:rsid w:val="00973B9F"/>
    <w:rsid w:val="00975AFA"/>
    <w:rsid w:val="00983162"/>
    <w:rsid w:val="00996A09"/>
    <w:rsid w:val="009A2F58"/>
    <w:rsid w:val="009C0F02"/>
    <w:rsid w:val="009C5A7F"/>
    <w:rsid w:val="009D23DA"/>
    <w:rsid w:val="009E3268"/>
    <w:rsid w:val="00A124DB"/>
    <w:rsid w:val="00A15081"/>
    <w:rsid w:val="00A34261"/>
    <w:rsid w:val="00A34B2B"/>
    <w:rsid w:val="00A34C2E"/>
    <w:rsid w:val="00A55900"/>
    <w:rsid w:val="00A627A3"/>
    <w:rsid w:val="00A74546"/>
    <w:rsid w:val="00A80493"/>
    <w:rsid w:val="00A8363C"/>
    <w:rsid w:val="00A91A84"/>
    <w:rsid w:val="00AA50E3"/>
    <w:rsid w:val="00AB3879"/>
    <w:rsid w:val="00AB3E43"/>
    <w:rsid w:val="00AB5449"/>
    <w:rsid w:val="00AD1202"/>
    <w:rsid w:val="00AD6FB4"/>
    <w:rsid w:val="00AE6346"/>
    <w:rsid w:val="00B05FCD"/>
    <w:rsid w:val="00B22A52"/>
    <w:rsid w:val="00B25F0B"/>
    <w:rsid w:val="00B32FA6"/>
    <w:rsid w:val="00B335F9"/>
    <w:rsid w:val="00B470B0"/>
    <w:rsid w:val="00B60053"/>
    <w:rsid w:val="00B86903"/>
    <w:rsid w:val="00B92733"/>
    <w:rsid w:val="00B9356B"/>
    <w:rsid w:val="00B9630E"/>
    <w:rsid w:val="00BA071E"/>
    <w:rsid w:val="00BA24E0"/>
    <w:rsid w:val="00BB4AB4"/>
    <w:rsid w:val="00BC0E66"/>
    <w:rsid w:val="00BC6EEB"/>
    <w:rsid w:val="00BD3C56"/>
    <w:rsid w:val="00BD4C52"/>
    <w:rsid w:val="00BD569A"/>
    <w:rsid w:val="00BE013E"/>
    <w:rsid w:val="00BF3724"/>
    <w:rsid w:val="00BF573A"/>
    <w:rsid w:val="00C31264"/>
    <w:rsid w:val="00C6144E"/>
    <w:rsid w:val="00C7008F"/>
    <w:rsid w:val="00C73F33"/>
    <w:rsid w:val="00C80C14"/>
    <w:rsid w:val="00C827C2"/>
    <w:rsid w:val="00C90D1E"/>
    <w:rsid w:val="00C90EBD"/>
    <w:rsid w:val="00C937D0"/>
    <w:rsid w:val="00CA015F"/>
    <w:rsid w:val="00CB418A"/>
    <w:rsid w:val="00CB4F92"/>
    <w:rsid w:val="00CB55B2"/>
    <w:rsid w:val="00CC50D8"/>
    <w:rsid w:val="00CC7F40"/>
    <w:rsid w:val="00CF5092"/>
    <w:rsid w:val="00D17779"/>
    <w:rsid w:val="00D40229"/>
    <w:rsid w:val="00D41A34"/>
    <w:rsid w:val="00D547CE"/>
    <w:rsid w:val="00D5636F"/>
    <w:rsid w:val="00D74F43"/>
    <w:rsid w:val="00D75FFB"/>
    <w:rsid w:val="00D76214"/>
    <w:rsid w:val="00D76299"/>
    <w:rsid w:val="00D865F3"/>
    <w:rsid w:val="00D96C33"/>
    <w:rsid w:val="00DA7899"/>
    <w:rsid w:val="00DC0B29"/>
    <w:rsid w:val="00DD7B8D"/>
    <w:rsid w:val="00DF2FB1"/>
    <w:rsid w:val="00E33933"/>
    <w:rsid w:val="00E3531C"/>
    <w:rsid w:val="00E404DD"/>
    <w:rsid w:val="00E72828"/>
    <w:rsid w:val="00E864F4"/>
    <w:rsid w:val="00EA3958"/>
    <w:rsid w:val="00EB1676"/>
    <w:rsid w:val="00EE0E3A"/>
    <w:rsid w:val="00EE4DC2"/>
    <w:rsid w:val="00EF493A"/>
    <w:rsid w:val="00F26F1C"/>
    <w:rsid w:val="00F273A1"/>
    <w:rsid w:val="00F31A4B"/>
    <w:rsid w:val="00F47420"/>
    <w:rsid w:val="00F5267F"/>
    <w:rsid w:val="00F55891"/>
    <w:rsid w:val="00F67D1B"/>
    <w:rsid w:val="00F82311"/>
    <w:rsid w:val="00F87CDB"/>
    <w:rsid w:val="00F9759D"/>
    <w:rsid w:val="00FE25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A6A09A"/>
  <w15:docId w15:val="{FB9BF875-D62C-43A8-BD9A-478C66E96B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3531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470B0"/>
    <w:rPr>
      <w:b/>
      <w:bCs/>
    </w:rPr>
  </w:style>
  <w:style w:type="character" w:styleId="CommentReference">
    <w:name w:val="annotation reference"/>
    <w:basedOn w:val="DefaultParagraphFont"/>
    <w:uiPriority w:val="99"/>
    <w:semiHidden/>
    <w:unhideWhenUsed/>
    <w:rsid w:val="007F3AFA"/>
    <w:rPr>
      <w:sz w:val="16"/>
      <w:szCs w:val="16"/>
    </w:rPr>
  </w:style>
  <w:style w:type="paragraph" w:styleId="CommentText">
    <w:name w:val="annotation text"/>
    <w:basedOn w:val="Normal"/>
    <w:link w:val="CommentTextChar"/>
    <w:uiPriority w:val="99"/>
    <w:unhideWhenUsed/>
    <w:rsid w:val="007F3AFA"/>
    <w:pPr>
      <w:spacing w:line="240" w:lineRule="auto"/>
    </w:pPr>
    <w:rPr>
      <w:sz w:val="20"/>
      <w:szCs w:val="20"/>
    </w:rPr>
  </w:style>
  <w:style w:type="character" w:customStyle="1" w:styleId="CommentTextChar">
    <w:name w:val="Comment Text Char"/>
    <w:basedOn w:val="DefaultParagraphFont"/>
    <w:link w:val="CommentText"/>
    <w:uiPriority w:val="99"/>
    <w:rsid w:val="007F3AFA"/>
    <w:rPr>
      <w:sz w:val="20"/>
      <w:szCs w:val="20"/>
    </w:rPr>
  </w:style>
  <w:style w:type="paragraph" w:styleId="CommentSubject">
    <w:name w:val="annotation subject"/>
    <w:basedOn w:val="CommentText"/>
    <w:next w:val="CommentText"/>
    <w:link w:val="CommentSubjectChar"/>
    <w:uiPriority w:val="99"/>
    <w:semiHidden/>
    <w:unhideWhenUsed/>
    <w:rsid w:val="007F3AFA"/>
    <w:rPr>
      <w:b/>
      <w:bCs/>
    </w:rPr>
  </w:style>
  <w:style w:type="character" w:customStyle="1" w:styleId="CommentSubjectChar">
    <w:name w:val="Comment Subject Char"/>
    <w:basedOn w:val="CommentTextChar"/>
    <w:link w:val="CommentSubject"/>
    <w:uiPriority w:val="99"/>
    <w:semiHidden/>
    <w:rsid w:val="007F3AFA"/>
    <w:rPr>
      <w:b/>
      <w:bCs/>
      <w:sz w:val="20"/>
      <w:szCs w:val="20"/>
    </w:rPr>
  </w:style>
  <w:style w:type="character" w:styleId="PlaceholderText">
    <w:name w:val="Placeholder Text"/>
    <w:basedOn w:val="DefaultParagraphFont"/>
    <w:uiPriority w:val="99"/>
    <w:semiHidden/>
    <w:rsid w:val="0055748A"/>
    <w:rPr>
      <w:color w:val="808080"/>
    </w:rPr>
  </w:style>
  <w:style w:type="paragraph" w:customStyle="1" w:styleId="msonormal0">
    <w:name w:val="msonormal"/>
    <w:basedOn w:val="Normal"/>
    <w:rsid w:val="000F2548"/>
    <w:pPr>
      <w:spacing w:before="100" w:beforeAutospacing="1" w:after="100" w:afterAutospacing="1" w:line="240" w:lineRule="auto"/>
    </w:pPr>
    <w:rPr>
      <w:rFonts w:ascii="Times New Roman" w:eastAsiaTheme="minorEastAsia" w:hAnsi="Times New Roman" w:cs="Times New Roman"/>
      <w:sz w:val="24"/>
      <w:szCs w:val="24"/>
    </w:rPr>
  </w:style>
  <w:style w:type="paragraph" w:styleId="ListParagraph">
    <w:name w:val="List Paragraph"/>
    <w:basedOn w:val="Normal"/>
    <w:uiPriority w:val="34"/>
    <w:qFormat/>
    <w:rsid w:val="008B2934"/>
    <w:pPr>
      <w:ind w:left="720"/>
      <w:contextualSpacing/>
    </w:pPr>
  </w:style>
  <w:style w:type="paragraph" w:styleId="BalloonText">
    <w:name w:val="Balloon Text"/>
    <w:basedOn w:val="Normal"/>
    <w:link w:val="BalloonTextChar"/>
    <w:uiPriority w:val="99"/>
    <w:semiHidden/>
    <w:unhideWhenUsed/>
    <w:rsid w:val="008D532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D532B"/>
    <w:rPr>
      <w:rFonts w:ascii="Segoe UI" w:hAnsi="Segoe UI" w:cs="Segoe UI"/>
      <w:sz w:val="18"/>
      <w:szCs w:val="18"/>
    </w:rPr>
  </w:style>
  <w:style w:type="character" w:styleId="Hyperlink">
    <w:name w:val="Hyperlink"/>
    <w:basedOn w:val="DefaultParagraphFont"/>
    <w:uiPriority w:val="99"/>
    <w:semiHidden/>
    <w:unhideWhenUsed/>
    <w:rsid w:val="001339B3"/>
    <w:rPr>
      <w:color w:val="0000FF"/>
      <w:u w:val="single"/>
    </w:rPr>
  </w:style>
  <w:style w:type="character" w:styleId="FollowedHyperlink">
    <w:name w:val="FollowedHyperlink"/>
    <w:basedOn w:val="DefaultParagraphFont"/>
    <w:uiPriority w:val="99"/>
    <w:semiHidden/>
    <w:unhideWhenUsed/>
    <w:rsid w:val="00B60053"/>
    <w:rPr>
      <w:color w:val="954F72" w:themeColor="followedHyperlink"/>
      <w:u w:val="single"/>
    </w:rPr>
  </w:style>
  <w:style w:type="paragraph" w:styleId="Revision">
    <w:name w:val="Revision"/>
    <w:hidden/>
    <w:uiPriority w:val="99"/>
    <w:semiHidden/>
    <w:rsid w:val="00115CE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206700">
      <w:bodyDiv w:val="1"/>
      <w:marLeft w:val="0"/>
      <w:marRight w:val="0"/>
      <w:marTop w:val="0"/>
      <w:marBottom w:val="0"/>
      <w:divBdr>
        <w:top w:val="none" w:sz="0" w:space="0" w:color="auto"/>
        <w:left w:val="none" w:sz="0" w:space="0" w:color="auto"/>
        <w:bottom w:val="none" w:sz="0" w:space="0" w:color="auto"/>
        <w:right w:val="none" w:sz="0" w:space="0" w:color="auto"/>
      </w:divBdr>
      <w:divsChild>
        <w:div w:id="104009576">
          <w:marLeft w:val="640"/>
          <w:marRight w:val="0"/>
          <w:marTop w:val="0"/>
          <w:marBottom w:val="0"/>
          <w:divBdr>
            <w:top w:val="none" w:sz="0" w:space="0" w:color="auto"/>
            <w:left w:val="none" w:sz="0" w:space="0" w:color="auto"/>
            <w:bottom w:val="none" w:sz="0" w:space="0" w:color="auto"/>
            <w:right w:val="none" w:sz="0" w:space="0" w:color="auto"/>
          </w:divBdr>
        </w:div>
        <w:div w:id="139732792">
          <w:marLeft w:val="640"/>
          <w:marRight w:val="0"/>
          <w:marTop w:val="0"/>
          <w:marBottom w:val="0"/>
          <w:divBdr>
            <w:top w:val="none" w:sz="0" w:space="0" w:color="auto"/>
            <w:left w:val="none" w:sz="0" w:space="0" w:color="auto"/>
            <w:bottom w:val="none" w:sz="0" w:space="0" w:color="auto"/>
            <w:right w:val="none" w:sz="0" w:space="0" w:color="auto"/>
          </w:divBdr>
        </w:div>
        <w:div w:id="182674140">
          <w:marLeft w:val="640"/>
          <w:marRight w:val="0"/>
          <w:marTop w:val="0"/>
          <w:marBottom w:val="0"/>
          <w:divBdr>
            <w:top w:val="none" w:sz="0" w:space="0" w:color="auto"/>
            <w:left w:val="none" w:sz="0" w:space="0" w:color="auto"/>
            <w:bottom w:val="none" w:sz="0" w:space="0" w:color="auto"/>
            <w:right w:val="none" w:sz="0" w:space="0" w:color="auto"/>
          </w:divBdr>
        </w:div>
        <w:div w:id="268587264">
          <w:marLeft w:val="640"/>
          <w:marRight w:val="0"/>
          <w:marTop w:val="0"/>
          <w:marBottom w:val="0"/>
          <w:divBdr>
            <w:top w:val="none" w:sz="0" w:space="0" w:color="auto"/>
            <w:left w:val="none" w:sz="0" w:space="0" w:color="auto"/>
            <w:bottom w:val="none" w:sz="0" w:space="0" w:color="auto"/>
            <w:right w:val="none" w:sz="0" w:space="0" w:color="auto"/>
          </w:divBdr>
        </w:div>
        <w:div w:id="377704172">
          <w:marLeft w:val="640"/>
          <w:marRight w:val="0"/>
          <w:marTop w:val="0"/>
          <w:marBottom w:val="0"/>
          <w:divBdr>
            <w:top w:val="none" w:sz="0" w:space="0" w:color="auto"/>
            <w:left w:val="none" w:sz="0" w:space="0" w:color="auto"/>
            <w:bottom w:val="none" w:sz="0" w:space="0" w:color="auto"/>
            <w:right w:val="none" w:sz="0" w:space="0" w:color="auto"/>
          </w:divBdr>
        </w:div>
        <w:div w:id="378284623">
          <w:marLeft w:val="640"/>
          <w:marRight w:val="0"/>
          <w:marTop w:val="0"/>
          <w:marBottom w:val="0"/>
          <w:divBdr>
            <w:top w:val="none" w:sz="0" w:space="0" w:color="auto"/>
            <w:left w:val="none" w:sz="0" w:space="0" w:color="auto"/>
            <w:bottom w:val="none" w:sz="0" w:space="0" w:color="auto"/>
            <w:right w:val="none" w:sz="0" w:space="0" w:color="auto"/>
          </w:divBdr>
        </w:div>
        <w:div w:id="526135614">
          <w:marLeft w:val="640"/>
          <w:marRight w:val="0"/>
          <w:marTop w:val="0"/>
          <w:marBottom w:val="0"/>
          <w:divBdr>
            <w:top w:val="none" w:sz="0" w:space="0" w:color="auto"/>
            <w:left w:val="none" w:sz="0" w:space="0" w:color="auto"/>
            <w:bottom w:val="none" w:sz="0" w:space="0" w:color="auto"/>
            <w:right w:val="none" w:sz="0" w:space="0" w:color="auto"/>
          </w:divBdr>
        </w:div>
        <w:div w:id="827329307">
          <w:marLeft w:val="640"/>
          <w:marRight w:val="0"/>
          <w:marTop w:val="0"/>
          <w:marBottom w:val="0"/>
          <w:divBdr>
            <w:top w:val="none" w:sz="0" w:space="0" w:color="auto"/>
            <w:left w:val="none" w:sz="0" w:space="0" w:color="auto"/>
            <w:bottom w:val="none" w:sz="0" w:space="0" w:color="auto"/>
            <w:right w:val="none" w:sz="0" w:space="0" w:color="auto"/>
          </w:divBdr>
        </w:div>
        <w:div w:id="872230712">
          <w:marLeft w:val="640"/>
          <w:marRight w:val="0"/>
          <w:marTop w:val="0"/>
          <w:marBottom w:val="0"/>
          <w:divBdr>
            <w:top w:val="none" w:sz="0" w:space="0" w:color="auto"/>
            <w:left w:val="none" w:sz="0" w:space="0" w:color="auto"/>
            <w:bottom w:val="none" w:sz="0" w:space="0" w:color="auto"/>
            <w:right w:val="none" w:sz="0" w:space="0" w:color="auto"/>
          </w:divBdr>
        </w:div>
        <w:div w:id="950622621">
          <w:marLeft w:val="640"/>
          <w:marRight w:val="0"/>
          <w:marTop w:val="0"/>
          <w:marBottom w:val="0"/>
          <w:divBdr>
            <w:top w:val="none" w:sz="0" w:space="0" w:color="auto"/>
            <w:left w:val="none" w:sz="0" w:space="0" w:color="auto"/>
            <w:bottom w:val="none" w:sz="0" w:space="0" w:color="auto"/>
            <w:right w:val="none" w:sz="0" w:space="0" w:color="auto"/>
          </w:divBdr>
        </w:div>
        <w:div w:id="1011417323">
          <w:marLeft w:val="640"/>
          <w:marRight w:val="0"/>
          <w:marTop w:val="0"/>
          <w:marBottom w:val="0"/>
          <w:divBdr>
            <w:top w:val="none" w:sz="0" w:space="0" w:color="auto"/>
            <w:left w:val="none" w:sz="0" w:space="0" w:color="auto"/>
            <w:bottom w:val="none" w:sz="0" w:space="0" w:color="auto"/>
            <w:right w:val="none" w:sz="0" w:space="0" w:color="auto"/>
          </w:divBdr>
        </w:div>
        <w:div w:id="1206411523">
          <w:marLeft w:val="640"/>
          <w:marRight w:val="0"/>
          <w:marTop w:val="0"/>
          <w:marBottom w:val="0"/>
          <w:divBdr>
            <w:top w:val="none" w:sz="0" w:space="0" w:color="auto"/>
            <w:left w:val="none" w:sz="0" w:space="0" w:color="auto"/>
            <w:bottom w:val="none" w:sz="0" w:space="0" w:color="auto"/>
            <w:right w:val="none" w:sz="0" w:space="0" w:color="auto"/>
          </w:divBdr>
        </w:div>
        <w:div w:id="1268391339">
          <w:marLeft w:val="640"/>
          <w:marRight w:val="0"/>
          <w:marTop w:val="0"/>
          <w:marBottom w:val="0"/>
          <w:divBdr>
            <w:top w:val="none" w:sz="0" w:space="0" w:color="auto"/>
            <w:left w:val="none" w:sz="0" w:space="0" w:color="auto"/>
            <w:bottom w:val="none" w:sz="0" w:space="0" w:color="auto"/>
            <w:right w:val="none" w:sz="0" w:space="0" w:color="auto"/>
          </w:divBdr>
        </w:div>
        <w:div w:id="1361777347">
          <w:marLeft w:val="640"/>
          <w:marRight w:val="0"/>
          <w:marTop w:val="0"/>
          <w:marBottom w:val="0"/>
          <w:divBdr>
            <w:top w:val="none" w:sz="0" w:space="0" w:color="auto"/>
            <w:left w:val="none" w:sz="0" w:space="0" w:color="auto"/>
            <w:bottom w:val="none" w:sz="0" w:space="0" w:color="auto"/>
            <w:right w:val="none" w:sz="0" w:space="0" w:color="auto"/>
          </w:divBdr>
        </w:div>
        <w:div w:id="1408070931">
          <w:marLeft w:val="640"/>
          <w:marRight w:val="0"/>
          <w:marTop w:val="0"/>
          <w:marBottom w:val="0"/>
          <w:divBdr>
            <w:top w:val="none" w:sz="0" w:space="0" w:color="auto"/>
            <w:left w:val="none" w:sz="0" w:space="0" w:color="auto"/>
            <w:bottom w:val="none" w:sz="0" w:space="0" w:color="auto"/>
            <w:right w:val="none" w:sz="0" w:space="0" w:color="auto"/>
          </w:divBdr>
        </w:div>
        <w:div w:id="1654142208">
          <w:marLeft w:val="640"/>
          <w:marRight w:val="0"/>
          <w:marTop w:val="0"/>
          <w:marBottom w:val="0"/>
          <w:divBdr>
            <w:top w:val="none" w:sz="0" w:space="0" w:color="auto"/>
            <w:left w:val="none" w:sz="0" w:space="0" w:color="auto"/>
            <w:bottom w:val="none" w:sz="0" w:space="0" w:color="auto"/>
            <w:right w:val="none" w:sz="0" w:space="0" w:color="auto"/>
          </w:divBdr>
        </w:div>
      </w:divsChild>
    </w:div>
    <w:div w:id="37629703">
      <w:bodyDiv w:val="1"/>
      <w:marLeft w:val="0"/>
      <w:marRight w:val="0"/>
      <w:marTop w:val="0"/>
      <w:marBottom w:val="0"/>
      <w:divBdr>
        <w:top w:val="none" w:sz="0" w:space="0" w:color="auto"/>
        <w:left w:val="none" w:sz="0" w:space="0" w:color="auto"/>
        <w:bottom w:val="none" w:sz="0" w:space="0" w:color="auto"/>
        <w:right w:val="none" w:sz="0" w:space="0" w:color="auto"/>
      </w:divBdr>
      <w:divsChild>
        <w:div w:id="95946336">
          <w:marLeft w:val="640"/>
          <w:marRight w:val="0"/>
          <w:marTop w:val="0"/>
          <w:marBottom w:val="0"/>
          <w:divBdr>
            <w:top w:val="none" w:sz="0" w:space="0" w:color="auto"/>
            <w:left w:val="none" w:sz="0" w:space="0" w:color="auto"/>
            <w:bottom w:val="none" w:sz="0" w:space="0" w:color="auto"/>
            <w:right w:val="none" w:sz="0" w:space="0" w:color="auto"/>
          </w:divBdr>
        </w:div>
        <w:div w:id="516969779">
          <w:marLeft w:val="640"/>
          <w:marRight w:val="0"/>
          <w:marTop w:val="0"/>
          <w:marBottom w:val="0"/>
          <w:divBdr>
            <w:top w:val="none" w:sz="0" w:space="0" w:color="auto"/>
            <w:left w:val="none" w:sz="0" w:space="0" w:color="auto"/>
            <w:bottom w:val="none" w:sz="0" w:space="0" w:color="auto"/>
            <w:right w:val="none" w:sz="0" w:space="0" w:color="auto"/>
          </w:divBdr>
        </w:div>
        <w:div w:id="528376977">
          <w:marLeft w:val="640"/>
          <w:marRight w:val="0"/>
          <w:marTop w:val="0"/>
          <w:marBottom w:val="0"/>
          <w:divBdr>
            <w:top w:val="none" w:sz="0" w:space="0" w:color="auto"/>
            <w:left w:val="none" w:sz="0" w:space="0" w:color="auto"/>
            <w:bottom w:val="none" w:sz="0" w:space="0" w:color="auto"/>
            <w:right w:val="none" w:sz="0" w:space="0" w:color="auto"/>
          </w:divBdr>
        </w:div>
        <w:div w:id="538518749">
          <w:marLeft w:val="640"/>
          <w:marRight w:val="0"/>
          <w:marTop w:val="0"/>
          <w:marBottom w:val="0"/>
          <w:divBdr>
            <w:top w:val="none" w:sz="0" w:space="0" w:color="auto"/>
            <w:left w:val="none" w:sz="0" w:space="0" w:color="auto"/>
            <w:bottom w:val="none" w:sz="0" w:space="0" w:color="auto"/>
            <w:right w:val="none" w:sz="0" w:space="0" w:color="auto"/>
          </w:divBdr>
        </w:div>
        <w:div w:id="602110538">
          <w:marLeft w:val="640"/>
          <w:marRight w:val="0"/>
          <w:marTop w:val="0"/>
          <w:marBottom w:val="0"/>
          <w:divBdr>
            <w:top w:val="none" w:sz="0" w:space="0" w:color="auto"/>
            <w:left w:val="none" w:sz="0" w:space="0" w:color="auto"/>
            <w:bottom w:val="none" w:sz="0" w:space="0" w:color="auto"/>
            <w:right w:val="none" w:sz="0" w:space="0" w:color="auto"/>
          </w:divBdr>
        </w:div>
        <w:div w:id="660043349">
          <w:marLeft w:val="640"/>
          <w:marRight w:val="0"/>
          <w:marTop w:val="0"/>
          <w:marBottom w:val="0"/>
          <w:divBdr>
            <w:top w:val="none" w:sz="0" w:space="0" w:color="auto"/>
            <w:left w:val="none" w:sz="0" w:space="0" w:color="auto"/>
            <w:bottom w:val="none" w:sz="0" w:space="0" w:color="auto"/>
            <w:right w:val="none" w:sz="0" w:space="0" w:color="auto"/>
          </w:divBdr>
        </w:div>
        <w:div w:id="696662782">
          <w:marLeft w:val="640"/>
          <w:marRight w:val="0"/>
          <w:marTop w:val="0"/>
          <w:marBottom w:val="0"/>
          <w:divBdr>
            <w:top w:val="none" w:sz="0" w:space="0" w:color="auto"/>
            <w:left w:val="none" w:sz="0" w:space="0" w:color="auto"/>
            <w:bottom w:val="none" w:sz="0" w:space="0" w:color="auto"/>
            <w:right w:val="none" w:sz="0" w:space="0" w:color="auto"/>
          </w:divBdr>
        </w:div>
        <w:div w:id="716003136">
          <w:marLeft w:val="640"/>
          <w:marRight w:val="0"/>
          <w:marTop w:val="0"/>
          <w:marBottom w:val="0"/>
          <w:divBdr>
            <w:top w:val="none" w:sz="0" w:space="0" w:color="auto"/>
            <w:left w:val="none" w:sz="0" w:space="0" w:color="auto"/>
            <w:bottom w:val="none" w:sz="0" w:space="0" w:color="auto"/>
            <w:right w:val="none" w:sz="0" w:space="0" w:color="auto"/>
          </w:divBdr>
        </w:div>
        <w:div w:id="796143842">
          <w:marLeft w:val="640"/>
          <w:marRight w:val="0"/>
          <w:marTop w:val="0"/>
          <w:marBottom w:val="0"/>
          <w:divBdr>
            <w:top w:val="none" w:sz="0" w:space="0" w:color="auto"/>
            <w:left w:val="none" w:sz="0" w:space="0" w:color="auto"/>
            <w:bottom w:val="none" w:sz="0" w:space="0" w:color="auto"/>
            <w:right w:val="none" w:sz="0" w:space="0" w:color="auto"/>
          </w:divBdr>
        </w:div>
        <w:div w:id="864244773">
          <w:marLeft w:val="640"/>
          <w:marRight w:val="0"/>
          <w:marTop w:val="0"/>
          <w:marBottom w:val="0"/>
          <w:divBdr>
            <w:top w:val="none" w:sz="0" w:space="0" w:color="auto"/>
            <w:left w:val="none" w:sz="0" w:space="0" w:color="auto"/>
            <w:bottom w:val="none" w:sz="0" w:space="0" w:color="auto"/>
            <w:right w:val="none" w:sz="0" w:space="0" w:color="auto"/>
          </w:divBdr>
        </w:div>
        <w:div w:id="956837588">
          <w:marLeft w:val="640"/>
          <w:marRight w:val="0"/>
          <w:marTop w:val="0"/>
          <w:marBottom w:val="0"/>
          <w:divBdr>
            <w:top w:val="none" w:sz="0" w:space="0" w:color="auto"/>
            <w:left w:val="none" w:sz="0" w:space="0" w:color="auto"/>
            <w:bottom w:val="none" w:sz="0" w:space="0" w:color="auto"/>
            <w:right w:val="none" w:sz="0" w:space="0" w:color="auto"/>
          </w:divBdr>
        </w:div>
        <w:div w:id="1195121327">
          <w:marLeft w:val="640"/>
          <w:marRight w:val="0"/>
          <w:marTop w:val="0"/>
          <w:marBottom w:val="0"/>
          <w:divBdr>
            <w:top w:val="none" w:sz="0" w:space="0" w:color="auto"/>
            <w:left w:val="none" w:sz="0" w:space="0" w:color="auto"/>
            <w:bottom w:val="none" w:sz="0" w:space="0" w:color="auto"/>
            <w:right w:val="none" w:sz="0" w:space="0" w:color="auto"/>
          </w:divBdr>
        </w:div>
        <w:div w:id="1219707526">
          <w:marLeft w:val="640"/>
          <w:marRight w:val="0"/>
          <w:marTop w:val="0"/>
          <w:marBottom w:val="0"/>
          <w:divBdr>
            <w:top w:val="none" w:sz="0" w:space="0" w:color="auto"/>
            <w:left w:val="none" w:sz="0" w:space="0" w:color="auto"/>
            <w:bottom w:val="none" w:sz="0" w:space="0" w:color="auto"/>
            <w:right w:val="none" w:sz="0" w:space="0" w:color="auto"/>
          </w:divBdr>
        </w:div>
        <w:div w:id="1382896830">
          <w:marLeft w:val="640"/>
          <w:marRight w:val="0"/>
          <w:marTop w:val="0"/>
          <w:marBottom w:val="0"/>
          <w:divBdr>
            <w:top w:val="none" w:sz="0" w:space="0" w:color="auto"/>
            <w:left w:val="none" w:sz="0" w:space="0" w:color="auto"/>
            <w:bottom w:val="none" w:sz="0" w:space="0" w:color="auto"/>
            <w:right w:val="none" w:sz="0" w:space="0" w:color="auto"/>
          </w:divBdr>
        </w:div>
        <w:div w:id="1676111670">
          <w:marLeft w:val="640"/>
          <w:marRight w:val="0"/>
          <w:marTop w:val="0"/>
          <w:marBottom w:val="0"/>
          <w:divBdr>
            <w:top w:val="none" w:sz="0" w:space="0" w:color="auto"/>
            <w:left w:val="none" w:sz="0" w:space="0" w:color="auto"/>
            <w:bottom w:val="none" w:sz="0" w:space="0" w:color="auto"/>
            <w:right w:val="none" w:sz="0" w:space="0" w:color="auto"/>
          </w:divBdr>
        </w:div>
        <w:div w:id="1877961988">
          <w:marLeft w:val="640"/>
          <w:marRight w:val="0"/>
          <w:marTop w:val="0"/>
          <w:marBottom w:val="0"/>
          <w:divBdr>
            <w:top w:val="none" w:sz="0" w:space="0" w:color="auto"/>
            <w:left w:val="none" w:sz="0" w:space="0" w:color="auto"/>
            <w:bottom w:val="none" w:sz="0" w:space="0" w:color="auto"/>
            <w:right w:val="none" w:sz="0" w:space="0" w:color="auto"/>
          </w:divBdr>
        </w:div>
      </w:divsChild>
    </w:div>
    <w:div w:id="98307091">
      <w:bodyDiv w:val="1"/>
      <w:marLeft w:val="0"/>
      <w:marRight w:val="0"/>
      <w:marTop w:val="0"/>
      <w:marBottom w:val="0"/>
      <w:divBdr>
        <w:top w:val="none" w:sz="0" w:space="0" w:color="auto"/>
        <w:left w:val="none" w:sz="0" w:space="0" w:color="auto"/>
        <w:bottom w:val="none" w:sz="0" w:space="0" w:color="auto"/>
        <w:right w:val="none" w:sz="0" w:space="0" w:color="auto"/>
      </w:divBdr>
      <w:divsChild>
        <w:div w:id="199830363">
          <w:marLeft w:val="640"/>
          <w:marRight w:val="0"/>
          <w:marTop w:val="0"/>
          <w:marBottom w:val="0"/>
          <w:divBdr>
            <w:top w:val="none" w:sz="0" w:space="0" w:color="auto"/>
            <w:left w:val="none" w:sz="0" w:space="0" w:color="auto"/>
            <w:bottom w:val="none" w:sz="0" w:space="0" w:color="auto"/>
            <w:right w:val="none" w:sz="0" w:space="0" w:color="auto"/>
          </w:divBdr>
        </w:div>
        <w:div w:id="373043817">
          <w:marLeft w:val="640"/>
          <w:marRight w:val="0"/>
          <w:marTop w:val="0"/>
          <w:marBottom w:val="0"/>
          <w:divBdr>
            <w:top w:val="none" w:sz="0" w:space="0" w:color="auto"/>
            <w:left w:val="none" w:sz="0" w:space="0" w:color="auto"/>
            <w:bottom w:val="none" w:sz="0" w:space="0" w:color="auto"/>
            <w:right w:val="none" w:sz="0" w:space="0" w:color="auto"/>
          </w:divBdr>
        </w:div>
        <w:div w:id="616135479">
          <w:marLeft w:val="640"/>
          <w:marRight w:val="0"/>
          <w:marTop w:val="0"/>
          <w:marBottom w:val="0"/>
          <w:divBdr>
            <w:top w:val="none" w:sz="0" w:space="0" w:color="auto"/>
            <w:left w:val="none" w:sz="0" w:space="0" w:color="auto"/>
            <w:bottom w:val="none" w:sz="0" w:space="0" w:color="auto"/>
            <w:right w:val="none" w:sz="0" w:space="0" w:color="auto"/>
          </w:divBdr>
        </w:div>
        <w:div w:id="893197475">
          <w:marLeft w:val="640"/>
          <w:marRight w:val="0"/>
          <w:marTop w:val="0"/>
          <w:marBottom w:val="0"/>
          <w:divBdr>
            <w:top w:val="none" w:sz="0" w:space="0" w:color="auto"/>
            <w:left w:val="none" w:sz="0" w:space="0" w:color="auto"/>
            <w:bottom w:val="none" w:sz="0" w:space="0" w:color="auto"/>
            <w:right w:val="none" w:sz="0" w:space="0" w:color="auto"/>
          </w:divBdr>
        </w:div>
        <w:div w:id="1300382864">
          <w:marLeft w:val="640"/>
          <w:marRight w:val="0"/>
          <w:marTop w:val="0"/>
          <w:marBottom w:val="0"/>
          <w:divBdr>
            <w:top w:val="none" w:sz="0" w:space="0" w:color="auto"/>
            <w:left w:val="none" w:sz="0" w:space="0" w:color="auto"/>
            <w:bottom w:val="none" w:sz="0" w:space="0" w:color="auto"/>
            <w:right w:val="none" w:sz="0" w:space="0" w:color="auto"/>
          </w:divBdr>
        </w:div>
        <w:div w:id="1484152999">
          <w:marLeft w:val="640"/>
          <w:marRight w:val="0"/>
          <w:marTop w:val="0"/>
          <w:marBottom w:val="0"/>
          <w:divBdr>
            <w:top w:val="none" w:sz="0" w:space="0" w:color="auto"/>
            <w:left w:val="none" w:sz="0" w:space="0" w:color="auto"/>
            <w:bottom w:val="none" w:sz="0" w:space="0" w:color="auto"/>
            <w:right w:val="none" w:sz="0" w:space="0" w:color="auto"/>
          </w:divBdr>
        </w:div>
      </w:divsChild>
    </w:div>
    <w:div w:id="145443208">
      <w:bodyDiv w:val="1"/>
      <w:marLeft w:val="0"/>
      <w:marRight w:val="0"/>
      <w:marTop w:val="0"/>
      <w:marBottom w:val="0"/>
      <w:divBdr>
        <w:top w:val="none" w:sz="0" w:space="0" w:color="auto"/>
        <w:left w:val="none" w:sz="0" w:space="0" w:color="auto"/>
        <w:bottom w:val="none" w:sz="0" w:space="0" w:color="auto"/>
        <w:right w:val="none" w:sz="0" w:space="0" w:color="auto"/>
      </w:divBdr>
      <w:divsChild>
        <w:div w:id="213469882">
          <w:marLeft w:val="640"/>
          <w:marRight w:val="0"/>
          <w:marTop w:val="0"/>
          <w:marBottom w:val="0"/>
          <w:divBdr>
            <w:top w:val="none" w:sz="0" w:space="0" w:color="auto"/>
            <w:left w:val="none" w:sz="0" w:space="0" w:color="auto"/>
            <w:bottom w:val="none" w:sz="0" w:space="0" w:color="auto"/>
            <w:right w:val="none" w:sz="0" w:space="0" w:color="auto"/>
          </w:divBdr>
        </w:div>
        <w:div w:id="503593893">
          <w:marLeft w:val="640"/>
          <w:marRight w:val="0"/>
          <w:marTop w:val="0"/>
          <w:marBottom w:val="0"/>
          <w:divBdr>
            <w:top w:val="none" w:sz="0" w:space="0" w:color="auto"/>
            <w:left w:val="none" w:sz="0" w:space="0" w:color="auto"/>
            <w:bottom w:val="none" w:sz="0" w:space="0" w:color="auto"/>
            <w:right w:val="none" w:sz="0" w:space="0" w:color="auto"/>
          </w:divBdr>
        </w:div>
        <w:div w:id="920991067">
          <w:marLeft w:val="640"/>
          <w:marRight w:val="0"/>
          <w:marTop w:val="0"/>
          <w:marBottom w:val="0"/>
          <w:divBdr>
            <w:top w:val="none" w:sz="0" w:space="0" w:color="auto"/>
            <w:left w:val="none" w:sz="0" w:space="0" w:color="auto"/>
            <w:bottom w:val="none" w:sz="0" w:space="0" w:color="auto"/>
            <w:right w:val="none" w:sz="0" w:space="0" w:color="auto"/>
          </w:divBdr>
        </w:div>
        <w:div w:id="1142583012">
          <w:marLeft w:val="640"/>
          <w:marRight w:val="0"/>
          <w:marTop w:val="0"/>
          <w:marBottom w:val="0"/>
          <w:divBdr>
            <w:top w:val="none" w:sz="0" w:space="0" w:color="auto"/>
            <w:left w:val="none" w:sz="0" w:space="0" w:color="auto"/>
            <w:bottom w:val="none" w:sz="0" w:space="0" w:color="auto"/>
            <w:right w:val="none" w:sz="0" w:space="0" w:color="auto"/>
          </w:divBdr>
        </w:div>
        <w:div w:id="1244947202">
          <w:marLeft w:val="640"/>
          <w:marRight w:val="0"/>
          <w:marTop w:val="0"/>
          <w:marBottom w:val="0"/>
          <w:divBdr>
            <w:top w:val="none" w:sz="0" w:space="0" w:color="auto"/>
            <w:left w:val="none" w:sz="0" w:space="0" w:color="auto"/>
            <w:bottom w:val="none" w:sz="0" w:space="0" w:color="auto"/>
            <w:right w:val="none" w:sz="0" w:space="0" w:color="auto"/>
          </w:divBdr>
        </w:div>
        <w:div w:id="1275288241">
          <w:marLeft w:val="640"/>
          <w:marRight w:val="0"/>
          <w:marTop w:val="0"/>
          <w:marBottom w:val="0"/>
          <w:divBdr>
            <w:top w:val="none" w:sz="0" w:space="0" w:color="auto"/>
            <w:left w:val="none" w:sz="0" w:space="0" w:color="auto"/>
            <w:bottom w:val="none" w:sz="0" w:space="0" w:color="auto"/>
            <w:right w:val="none" w:sz="0" w:space="0" w:color="auto"/>
          </w:divBdr>
        </w:div>
        <w:div w:id="1422945441">
          <w:marLeft w:val="640"/>
          <w:marRight w:val="0"/>
          <w:marTop w:val="0"/>
          <w:marBottom w:val="0"/>
          <w:divBdr>
            <w:top w:val="none" w:sz="0" w:space="0" w:color="auto"/>
            <w:left w:val="none" w:sz="0" w:space="0" w:color="auto"/>
            <w:bottom w:val="none" w:sz="0" w:space="0" w:color="auto"/>
            <w:right w:val="none" w:sz="0" w:space="0" w:color="auto"/>
          </w:divBdr>
        </w:div>
        <w:div w:id="1554076194">
          <w:marLeft w:val="640"/>
          <w:marRight w:val="0"/>
          <w:marTop w:val="0"/>
          <w:marBottom w:val="0"/>
          <w:divBdr>
            <w:top w:val="none" w:sz="0" w:space="0" w:color="auto"/>
            <w:left w:val="none" w:sz="0" w:space="0" w:color="auto"/>
            <w:bottom w:val="none" w:sz="0" w:space="0" w:color="auto"/>
            <w:right w:val="none" w:sz="0" w:space="0" w:color="auto"/>
          </w:divBdr>
        </w:div>
        <w:div w:id="1575697353">
          <w:marLeft w:val="640"/>
          <w:marRight w:val="0"/>
          <w:marTop w:val="0"/>
          <w:marBottom w:val="0"/>
          <w:divBdr>
            <w:top w:val="none" w:sz="0" w:space="0" w:color="auto"/>
            <w:left w:val="none" w:sz="0" w:space="0" w:color="auto"/>
            <w:bottom w:val="none" w:sz="0" w:space="0" w:color="auto"/>
            <w:right w:val="none" w:sz="0" w:space="0" w:color="auto"/>
          </w:divBdr>
        </w:div>
        <w:div w:id="1763988625">
          <w:marLeft w:val="640"/>
          <w:marRight w:val="0"/>
          <w:marTop w:val="0"/>
          <w:marBottom w:val="0"/>
          <w:divBdr>
            <w:top w:val="none" w:sz="0" w:space="0" w:color="auto"/>
            <w:left w:val="none" w:sz="0" w:space="0" w:color="auto"/>
            <w:bottom w:val="none" w:sz="0" w:space="0" w:color="auto"/>
            <w:right w:val="none" w:sz="0" w:space="0" w:color="auto"/>
          </w:divBdr>
        </w:div>
        <w:div w:id="1809083968">
          <w:marLeft w:val="640"/>
          <w:marRight w:val="0"/>
          <w:marTop w:val="0"/>
          <w:marBottom w:val="0"/>
          <w:divBdr>
            <w:top w:val="none" w:sz="0" w:space="0" w:color="auto"/>
            <w:left w:val="none" w:sz="0" w:space="0" w:color="auto"/>
            <w:bottom w:val="none" w:sz="0" w:space="0" w:color="auto"/>
            <w:right w:val="none" w:sz="0" w:space="0" w:color="auto"/>
          </w:divBdr>
        </w:div>
        <w:div w:id="1828202467">
          <w:marLeft w:val="640"/>
          <w:marRight w:val="0"/>
          <w:marTop w:val="0"/>
          <w:marBottom w:val="0"/>
          <w:divBdr>
            <w:top w:val="none" w:sz="0" w:space="0" w:color="auto"/>
            <w:left w:val="none" w:sz="0" w:space="0" w:color="auto"/>
            <w:bottom w:val="none" w:sz="0" w:space="0" w:color="auto"/>
            <w:right w:val="none" w:sz="0" w:space="0" w:color="auto"/>
          </w:divBdr>
        </w:div>
        <w:div w:id="1845590533">
          <w:marLeft w:val="640"/>
          <w:marRight w:val="0"/>
          <w:marTop w:val="0"/>
          <w:marBottom w:val="0"/>
          <w:divBdr>
            <w:top w:val="none" w:sz="0" w:space="0" w:color="auto"/>
            <w:left w:val="none" w:sz="0" w:space="0" w:color="auto"/>
            <w:bottom w:val="none" w:sz="0" w:space="0" w:color="auto"/>
            <w:right w:val="none" w:sz="0" w:space="0" w:color="auto"/>
          </w:divBdr>
        </w:div>
        <w:div w:id="1895576793">
          <w:marLeft w:val="640"/>
          <w:marRight w:val="0"/>
          <w:marTop w:val="0"/>
          <w:marBottom w:val="0"/>
          <w:divBdr>
            <w:top w:val="none" w:sz="0" w:space="0" w:color="auto"/>
            <w:left w:val="none" w:sz="0" w:space="0" w:color="auto"/>
            <w:bottom w:val="none" w:sz="0" w:space="0" w:color="auto"/>
            <w:right w:val="none" w:sz="0" w:space="0" w:color="auto"/>
          </w:divBdr>
        </w:div>
        <w:div w:id="2069570505">
          <w:marLeft w:val="640"/>
          <w:marRight w:val="0"/>
          <w:marTop w:val="0"/>
          <w:marBottom w:val="0"/>
          <w:divBdr>
            <w:top w:val="none" w:sz="0" w:space="0" w:color="auto"/>
            <w:left w:val="none" w:sz="0" w:space="0" w:color="auto"/>
            <w:bottom w:val="none" w:sz="0" w:space="0" w:color="auto"/>
            <w:right w:val="none" w:sz="0" w:space="0" w:color="auto"/>
          </w:divBdr>
        </w:div>
        <w:div w:id="2072969863">
          <w:marLeft w:val="640"/>
          <w:marRight w:val="0"/>
          <w:marTop w:val="0"/>
          <w:marBottom w:val="0"/>
          <w:divBdr>
            <w:top w:val="none" w:sz="0" w:space="0" w:color="auto"/>
            <w:left w:val="none" w:sz="0" w:space="0" w:color="auto"/>
            <w:bottom w:val="none" w:sz="0" w:space="0" w:color="auto"/>
            <w:right w:val="none" w:sz="0" w:space="0" w:color="auto"/>
          </w:divBdr>
        </w:div>
      </w:divsChild>
    </w:div>
    <w:div w:id="180361997">
      <w:bodyDiv w:val="1"/>
      <w:marLeft w:val="0"/>
      <w:marRight w:val="0"/>
      <w:marTop w:val="0"/>
      <w:marBottom w:val="0"/>
      <w:divBdr>
        <w:top w:val="none" w:sz="0" w:space="0" w:color="auto"/>
        <w:left w:val="none" w:sz="0" w:space="0" w:color="auto"/>
        <w:bottom w:val="none" w:sz="0" w:space="0" w:color="auto"/>
        <w:right w:val="none" w:sz="0" w:space="0" w:color="auto"/>
      </w:divBdr>
      <w:divsChild>
        <w:div w:id="300306741">
          <w:marLeft w:val="640"/>
          <w:marRight w:val="0"/>
          <w:marTop w:val="0"/>
          <w:marBottom w:val="0"/>
          <w:divBdr>
            <w:top w:val="none" w:sz="0" w:space="0" w:color="auto"/>
            <w:left w:val="none" w:sz="0" w:space="0" w:color="auto"/>
            <w:bottom w:val="none" w:sz="0" w:space="0" w:color="auto"/>
            <w:right w:val="none" w:sz="0" w:space="0" w:color="auto"/>
          </w:divBdr>
        </w:div>
        <w:div w:id="310525565">
          <w:marLeft w:val="640"/>
          <w:marRight w:val="0"/>
          <w:marTop w:val="0"/>
          <w:marBottom w:val="0"/>
          <w:divBdr>
            <w:top w:val="none" w:sz="0" w:space="0" w:color="auto"/>
            <w:left w:val="none" w:sz="0" w:space="0" w:color="auto"/>
            <w:bottom w:val="none" w:sz="0" w:space="0" w:color="auto"/>
            <w:right w:val="none" w:sz="0" w:space="0" w:color="auto"/>
          </w:divBdr>
        </w:div>
        <w:div w:id="418723267">
          <w:marLeft w:val="640"/>
          <w:marRight w:val="0"/>
          <w:marTop w:val="0"/>
          <w:marBottom w:val="0"/>
          <w:divBdr>
            <w:top w:val="none" w:sz="0" w:space="0" w:color="auto"/>
            <w:left w:val="none" w:sz="0" w:space="0" w:color="auto"/>
            <w:bottom w:val="none" w:sz="0" w:space="0" w:color="auto"/>
            <w:right w:val="none" w:sz="0" w:space="0" w:color="auto"/>
          </w:divBdr>
        </w:div>
        <w:div w:id="463354347">
          <w:marLeft w:val="640"/>
          <w:marRight w:val="0"/>
          <w:marTop w:val="0"/>
          <w:marBottom w:val="0"/>
          <w:divBdr>
            <w:top w:val="none" w:sz="0" w:space="0" w:color="auto"/>
            <w:left w:val="none" w:sz="0" w:space="0" w:color="auto"/>
            <w:bottom w:val="none" w:sz="0" w:space="0" w:color="auto"/>
            <w:right w:val="none" w:sz="0" w:space="0" w:color="auto"/>
          </w:divBdr>
        </w:div>
        <w:div w:id="607548716">
          <w:marLeft w:val="640"/>
          <w:marRight w:val="0"/>
          <w:marTop w:val="0"/>
          <w:marBottom w:val="0"/>
          <w:divBdr>
            <w:top w:val="none" w:sz="0" w:space="0" w:color="auto"/>
            <w:left w:val="none" w:sz="0" w:space="0" w:color="auto"/>
            <w:bottom w:val="none" w:sz="0" w:space="0" w:color="auto"/>
            <w:right w:val="none" w:sz="0" w:space="0" w:color="auto"/>
          </w:divBdr>
        </w:div>
        <w:div w:id="689451224">
          <w:marLeft w:val="640"/>
          <w:marRight w:val="0"/>
          <w:marTop w:val="0"/>
          <w:marBottom w:val="0"/>
          <w:divBdr>
            <w:top w:val="none" w:sz="0" w:space="0" w:color="auto"/>
            <w:left w:val="none" w:sz="0" w:space="0" w:color="auto"/>
            <w:bottom w:val="none" w:sz="0" w:space="0" w:color="auto"/>
            <w:right w:val="none" w:sz="0" w:space="0" w:color="auto"/>
          </w:divBdr>
        </w:div>
        <w:div w:id="723021612">
          <w:marLeft w:val="640"/>
          <w:marRight w:val="0"/>
          <w:marTop w:val="0"/>
          <w:marBottom w:val="0"/>
          <w:divBdr>
            <w:top w:val="none" w:sz="0" w:space="0" w:color="auto"/>
            <w:left w:val="none" w:sz="0" w:space="0" w:color="auto"/>
            <w:bottom w:val="none" w:sz="0" w:space="0" w:color="auto"/>
            <w:right w:val="none" w:sz="0" w:space="0" w:color="auto"/>
          </w:divBdr>
        </w:div>
        <w:div w:id="733620817">
          <w:marLeft w:val="640"/>
          <w:marRight w:val="0"/>
          <w:marTop w:val="0"/>
          <w:marBottom w:val="0"/>
          <w:divBdr>
            <w:top w:val="none" w:sz="0" w:space="0" w:color="auto"/>
            <w:left w:val="none" w:sz="0" w:space="0" w:color="auto"/>
            <w:bottom w:val="none" w:sz="0" w:space="0" w:color="auto"/>
            <w:right w:val="none" w:sz="0" w:space="0" w:color="auto"/>
          </w:divBdr>
        </w:div>
        <w:div w:id="871456529">
          <w:marLeft w:val="640"/>
          <w:marRight w:val="0"/>
          <w:marTop w:val="0"/>
          <w:marBottom w:val="0"/>
          <w:divBdr>
            <w:top w:val="none" w:sz="0" w:space="0" w:color="auto"/>
            <w:left w:val="none" w:sz="0" w:space="0" w:color="auto"/>
            <w:bottom w:val="none" w:sz="0" w:space="0" w:color="auto"/>
            <w:right w:val="none" w:sz="0" w:space="0" w:color="auto"/>
          </w:divBdr>
        </w:div>
        <w:div w:id="1049917256">
          <w:marLeft w:val="640"/>
          <w:marRight w:val="0"/>
          <w:marTop w:val="0"/>
          <w:marBottom w:val="0"/>
          <w:divBdr>
            <w:top w:val="none" w:sz="0" w:space="0" w:color="auto"/>
            <w:left w:val="none" w:sz="0" w:space="0" w:color="auto"/>
            <w:bottom w:val="none" w:sz="0" w:space="0" w:color="auto"/>
            <w:right w:val="none" w:sz="0" w:space="0" w:color="auto"/>
          </w:divBdr>
        </w:div>
        <w:div w:id="1150682063">
          <w:marLeft w:val="640"/>
          <w:marRight w:val="0"/>
          <w:marTop w:val="0"/>
          <w:marBottom w:val="0"/>
          <w:divBdr>
            <w:top w:val="none" w:sz="0" w:space="0" w:color="auto"/>
            <w:left w:val="none" w:sz="0" w:space="0" w:color="auto"/>
            <w:bottom w:val="none" w:sz="0" w:space="0" w:color="auto"/>
            <w:right w:val="none" w:sz="0" w:space="0" w:color="auto"/>
          </w:divBdr>
        </w:div>
        <w:div w:id="1198547496">
          <w:marLeft w:val="640"/>
          <w:marRight w:val="0"/>
          <w:marTop w:val="0"/>
          <w:marBottom w:val="0"/>
          <w:divBdr>
            <w:top w:val="none" w:sz="0" w:space="0" w:color="auto"/>
            <w:left w:val="none" w:sz="0" w:space="0" w:color="auto"/>
            <w:bottom w:val="none" w:sz="0" w:space="0" w:color="auto"/>
            <w:right w:val="none" w:sz="0" w:space="0" w:color="auto"/>
          </w:divBdr>
        </w:div>
        <w:div w:id="1458766389">
          <w:marLeft w:val="640"/>
          <w:marRight w:val="0"/>
          <w:marTop w:val="0"/>
          <w:marBottom w:val="0"/>
          <w:divBdr>
            <w:top w:val="none" w:sz="0" w:space="0" w:color="auto"/>
            <w:left w:val="none" w:sz="0" w:space="0" w:color="auto"/>
            <w:bottom w:val="none" w:sz="0" w:space="0" w:color="auto"/>
            <w:right w:val="none" w:sz="0" w:space="0" w:color="auto"/>
          </w:divBdr>
        </w:div>
        <w:div w:id="1641307213">
          <w:marLeft w:val="640"/>
          <w:marRight w:val="0"/>
          <w:marTop w:val="0"/>
          <w:marBottom w:val="0"/>
          <w:divBdr>
            <w:top w:val="none" w:sz="0" w:space="0" w:color="auto"/>
            <w:left w:val="none" w:sz="0" w:space="0" w:color="auto"/>
            <w:bottom w:val="none" w:sz="0" w:space="0" w:color="auto"/>
            <w:right w:val="none" w:sz="0" w:space="0" w:color="auto"/>
          </w:divBdr>
        </w:div>
        <w:div w:id="1784037809">
          <w:marLeft w:val="640"/>
          <w:marRight w:val="0"/>
          <w:marTop w:val="0"/>
          <w:marBottom w:val="0"/>
          <w:divBdr>
            <w:top w:val="none" w:sz="0" w:space="0" w:color="auto"/>
            <w:left w:val="none" w:sz="0" w:space="0" w:color="auto"/>
            <w:bottom w:val="none" w:sz="0" w:space="0" w:color="auto"/>
            <w:right w:val="none" w:sz="0" w:space="0" w:color="auto"/>
          </w:divBdr>
        </w:div>
        <w:div w:id="1923417369">
          <w:marLeft w:val="640"/>
          <w:marRight w:val="0"/>
          <w:marTop w:val="0"/>
          <w:marBottom w:val="0"/>
          <w:divBdr>
            <w:top w:val="none" w:sz="0" w:space="0" w:color="auto"/>
            <w:left w:val="none" w:sz="0" w:space="0" w:color="auto"/>
            <w:bottom w:val="none" w:sz="0" w:space="0" w:color="auto"/>
            <w:right w:val="none" w:sz="0" w:space="0" w:color="auto"/>
          </w:divBdr>
        </w:div>
      </w:divsChild>
    </w:div>
    <w:div w:id="273097172">
      <w:bodyDiv w:val="1"/>
      <w:marLeft w:val="0"/>
      <w:marRight w:val="0"/>
      <w:marTop w:val="0"/>
      <w:marBottom w:val="0"/>
      <w:divBdr>
        <w:top w:val="none" w:sz="0" w:space="0" w:color="auto"/>
        <w:left w:val="none" w:sz="0" w:space="0" w:color="auto"/>
        <w:bottom w:val="none" w:sz="0" w:space="0" w:color="auto"/>
        <w:right w:val="none" w:sz="0" w:space="0" w:color="auto"/>
      </w:divBdr>
    </w:div>
    <w:div w:id="344287763">
      <w:bodyDiv w:val="1"/>
      <w:marLeft w:val="0"/>
      <w:marRight w:val="0"/>
      <w:marTop w:val="0"/>
      <w:marBottom w:val="0"/>
      <w:divBdr>
        <w:top w:val="none" w:sz="0" w:space="0" w:color="auto"/>
        <w:left w:val="none" w:sz="0" w:space="0" w:color="auto"/>
        <w:bottom w:val="none" w:sz="0" w:space="0" w:color="auto"/>
        <w:right w:val="none" w:sz="0" w:space="0" w:color="auto"/>
      </w:divBdr>
      <w:divsChild>
        <w:div w:id="1460301691">
          <w:marLeft w:val="640"/>
          <w:marRight w:val="0"/>
          <w:marTop w:val="0"/>
          <w:marBottom w:val="0"/>
          <w:divBdr>
            <w:top w:val="none" w:sz="0" w:space="0" w:color="auto"/>
            <w:left w:val="none" w:sz="0" w:space="0" w:color="auto"/>
            <w:bottom w:val="none" w:sz="0" w:space="0" w:color="auto"/>
            <w:right w:val="none" w:sz="0" w:space="0" w:color="auto"/>
          </w:divBdr>
        </w:div>
        <w:div w:id="1503933826">
          <w:marLeft w:val="640"/>
          <w:marRight w:val="0"/>
          <w:marTop w:val="0"/>
          <w:marBottom w:val="0"/>
          <w:divBdr>
            <w:top w:val="none" w:sz="0" w:space="0" w:color="auto"/>
            <w:left w:val="none" w:sz="0" w:space="0" w:color="auto"/>
            <w:bottom w:val="none" w:sz="0" w:space="0" w:color="auto"/>
            <w:right w:val="none" w:sz="0" w:space="0" w:color="auto"/>
          </w:divBdr>
        </w:div>
        <w:div w:id="1372421851">
          <w:marLeft w:val="640"/>
          <w:marRight w:val="0"/>
          <w:marTop w:val="0"/>
          <w:marBottom w:val="0"/>
          <w:divBdr>
            <w:top w:val="none" w:sz="0" w:space="0" w:color="auto"/>
            <w:left w:val="none" w:sz="0" w:space="0" w:color="auto"/>
            <w:bottom w:val="none" w:sz="0" w:space="0" w:color="auto"/>
            <w:right w:val="none" w:sz="0" w:space="0" w:color="auto"/>
          </w:divBdr>
        </w:div>
        <w:div w:id="1028530543">
          <w:marLeft w:val="640"/>
          <w:marRight w:val="0"/>
          <w:marTop w:val="0"/>
          <w:marBottom w:val="0"/>
          <w:divBdr>
            <w:top w:val="none" w:sz="0" w:space="0" w:color="auto"/>
            <w:left w:val="none" w:sz="0" w:space="0" w:color="auto"/>
            <w:bottom w:val="none" w:sz="0" w:space="0" w:color="auto"/>
            <w:right w:val="none" w:sz="0" w:space="0" w:color="auto"/>
          </w:divBdr>
        </w:div>
        <w:div w:id="1099057876">
          <w:marLeft w:val="640"/>
          <w:marRight w:val="0"/>
          <w:marTop w:val="0"/>
          <w:marBottom w:val="0"/>
          <w:divBdr>
            <w:top w:val="none" w:sz="0" w:space="0" w:color="auto"/>
            <w:left w:val="none" w:sz="0" w:space="0" w:color="auto"/>
            <w:bottom w:val="none" w:sz="0" w:space="0" w:color="auto"/>
            <w:right w:val="none" w:sz="0" w:space="0" w:color="auto"/>
          </w:divBdr>
        </w:div>
        <w:div w:id="1115366177">
          <w:marLeft w:val="640"/>
          <w:marRight w:val="0"/>
          <w:marTop w:val="0"/>
          <w:marBottom w:val="0"/>
          <w:divBdr>
            <w:top w:val="none" w:sz="0" w:space="0" w:color="auto"/>
            <w:left w:val="none" w:sz="0" w:space="0" w:color="auto"/>
            <w:bottom w:val="none" w:sz="0" w:space="0" w:color="auto"/>
            <w:right w:val="none" w:sz="0" w:space="0" w:color="auto"/>
          </w:divBdr>
        </w:div>
        <w:div w:id="1218659988">
          <w:marLeft w:val="640"/>
          <w:marRight w:val="0"/>
          <w:marTop w:val="0"/>
          <w:marBottom w:val="0"/>
          <w:divBdr>
            <w:top w:val="none" w:sz="0" w:space="0" w:color="auto"/>
            <w:left w:val="none" w:sz="0" w:space="0" w:color="auto"/>
            <w:bottom w:val="none" w:sz="0" w:space="0" w:color="auto"/>
            <w:right w:val="none" w:sz="0" w:space="0" w:color="auto"/>
          </w:divBdr>
        </w:div>
        <w:div w:id="750737955">
          <w:marLeft w:val="640"/>
          <w:marRight w:val="0"/>
          <w:marTop w:val="0"/>
          <w:marBottom w:val="0"/>
          <w:divBdr>
            <w:top w:val="none" w:sz="0" w:space="0" w:color="auto"/>
            <w:left w:val="none" w:sz="0" w:space="0" w:color="auto"/>
            <w:bottom w:val="none" w:sz="0" w:space="0" w:color="auto"/>
            <w:right w:val="none" w:sz="0" w:space="0" w:color="auto"/>
          </w:divBdr>
        </w:div>
        <w:div w:id="195891283">
          <w:marLeft w:val="640"/>
          <w:marRight w:val="0"/>
          <w:marTop w:val="0"/>
          <w:marBottom w:val="0"/>
          <w:divBdr>
            <w:top w:val="none" w:sz="0" w:space="0" w:color="auto"/>
            <w:left w:val="none" w:sz="0" w:space="0" w:color="auto"/>
            <w:bottom w:val="none" w:sz="0" w:space="0" w:color="auto"/>
            <w:right w:val="none" w:sz="0" w:space="0" w:color="auto"/>
          </w:divBdr>
        </w:div>
        <w:div w:id="1537618261">
          <w:marLeft w:val="640"/>
          <w:marRight w:val="0"/>
          <w:marTop w:val="0"/>
          <w:marBottom w:val="0"/>
          <w:divBdr>
            <w:top w:val="none" w:sz="0" w:space="0" w:color="auto"/>
            <w:left w:val="none" w:sz="0" w:space="0" w:color="auto"/>
            <w:bottom w:val="none" w:sz="0" w:space="0" w:color="auto"/>
            <w:right w:val="none" w:sz="0" w:space="0" w:color="auto"/>
          </w:divBdr>
        </w:div>
        <w:div w:id="600797545">
          <w:marLeft w:val="640"/>
          <w:marRight w:val="0"/>
          <w:marTop w:val="0"/>
          <w:marBottom w:val="0"/>
          <w:divBdr>
            <w:top w:val="none" w:sz="0" w:space="0" w:color="auto"/>
            <w:left w:val="none" w:sz="0" w:space="0" w:color="auto"/>
            <w:bottom w:val="none" w:sz="0" w:space="0" w:color="auto"/>
            <w:right w:val="none" w:sz="0" w:space="0" w:color="auto"/>
          </w:divBdr>
        </w:div>
        <w:div w:id="1952204690">
          <w:marLeft w:val="640"/>
          <w:marRight w:val="0"/>
          <w:marTop w:val="0"/>
          <w:marBottom w:val="0"/>
          <w:divBdr>
            <w:top w:val="none" w:sz="0" w:space="0" w:color="auto"/>
            <w:left w:val="none" w:sz="0" w:space="0" w:color="auto"/>
            <w:bottom w:val="none" w:sz="0" w:space="0" w:color="auto"/>
            <w:right w:val="none" w:sz="0" w:space="0" w:color="auto"/>
          </w:divBdr>
        </w:div>
        <w:div w:id="1180047412">
          <w:marLeft w:val="640"/>
          <w:marRight w:val="0"/>
          <w:marTop w:val="0"/>
          <w:marBottom w:val="0"/>
          <w:divBdr>
            <w:top w:val="none" w:sz="0" w:space="0" w:color="auto"/>
            <w:left w:val="none" w:sz="0" w:space="0" w:color="auto"/>
            <w:bottom w:val="none" w:sz="0" w:space="0" w:color="auto"/>
            <w:right w:val="none" w:sz="0" w:space="0" w:color="auto"/>
          </w:divBdr>
        </w:div>
      </w:divsChild>
    </w:div>
    <w:div w:id="374736115">
      <w:bodyDiv w:val="1"/>
      <w:marLeft w:val="0"/>
      <w:marRight w:val="0"/>
      <w:marTop w:val="0"/>
      <w:marBottom w:val="0"/>
      <w:divBdr>
        <w:top w:val="none" w:sz="0" w:space="0" w:color="auto"/>
        <w:left w:val="none" w:sz="0" w:space="0" w:color="auto"/>
        <w:bottom w:val="none" w:sz="0" w:space="0" w:color="auto"/>
        <w:right w:val="none" w:sz="0" w:space="0" w:color="auto"/>
      </w:divBdr>
    </w:div>
    <w:div w:id="453447579">
      <w:bodyDiv w:val="1"/>
      <w:marLeft w:val="0"/>
      <w:marRight w:val="0"/>
      <w:marTop w:val="0"/>
      <w:marBottom w:val="0"/>
      <w:divBdr>
        <w:top w:val="none" w:sz="0" w:space="0" w:color="auto"/>
        <w:left w:val="none" w:sz="0" w:space="0" w:color="auto"/>
        <w:bottom w:val="none" w:sz="0" w:space="0" w:color="auto"/>
        <w:right w:val="none" w:sz="0" w:space="0" w:color="auto"/>
      </w:divBdr>
      <w:divsChild>
        <w:div w:id="29838275">
          <w:marLeft w:val="640"/>
          <w:marRight w:val="0"/>
          <w:marTop w:val="0"/>
          <w:marBottom w:val="0"/>
          <w:divBdr>
            <w:top w:val="none" w:sz="0" w:space="0" w:color="auto"/>
            <w:left w:val="none" w:sz="0" w:space="0" w:color="auto"/>
            <w:bottom w:val="none" w:sz="0" w:space="0" w:color="auto"/>
            <w:right w:val="none" w:sz="0" w:space="0" w:color="auto"/>
          </w:divBdr>
        </w:div>
        <w:div w:id="65035024">
          <w:marLeft w:val="640"/>
          <w:marRight w:val="0"/>
          <w:marTop w:val="0"/>
          <w:marBottom w:val="0"/>
          <w:divBdr>
            <w:top w:val="none" w:sz="0" w:space="0" w:color="auto"/>
            <w:left w:val="none" w:sz="0" w:space="0" w:color="auto"/>
            <w:bottom w:val="none" w:sz="0" w:space="0" w:color="auto"/>
            <w:right w:val="none" w:sz="0" w:space="0" w:color="auto"/>
          </w:divBdr>
        </w:div>
        <w:div w:id="109055967">
          <w:marLeft w:val="640"/>
          <w:marRight w:val="0"/>
          <w:marTop w:val="0"/>
          <w:marBottom w:val="0"/>
          <w:divBdr>
            <w:top w:val="none" w:sz="0" w:space="0" w:color="auto"/>
            <w:left w:val="none" w:sz="0" w:space="0" w:color="auto"/>
            <w:bottom w:val="none" w:sz="0" w:space="0" w:color="auto"/>
            <w:right w:val="none" w:sz="0" w:space="0" w:color="auto"/>
          </w:divBdr>
        </w:div>
        <w:div w:id="178475529">
          <w:marLeft w:val="640"/>
          <w:marRight w:val="0"/>
          <w:marTop w:val="0"/>
          <w:marBottom w:val="0"/>
          <w:divBdr>
            <w:top w:val="none" w:sz="0" w:space="0" w:color="auto"/>
            <w:left w:val="none" w:sz="0" w:space="0" w:color="auto"/>
            <w:bottom w:val="none" w:sz="0" w:space="0" w:color="auto"/>
            <w:right w:val="none" w:sz="0" w:space="0" w:color="auto"/>
          </w:divBdr>
        </w:div>
        <w:div w:id="224921138">
          <w:marLeft w:val="640"/>
          <w:marRight w:val="0"/>
          <w:marTop w:val="0"/>
          <w:marBottom w:val="0"/>
          <w:divBdr>
            <w:top w:val="none" w:sz="0" w:space="0" w:color="auto"/>
            <w:left w:val="none" w:sz="0" w:space="0" w:color="auto"/>
            <w:bottom w:val="none" w:sz="0" w:space="0" w:color="auto"/>
            <w:right w:val="none" w:sz="0" w:space="0" w:color="auto"/>
          </w:divBdr>
        </w:div>
        <w:div w:id="346686692">
          <w:marLeft w:val="640"/>
          <w:marRight w:val="0"/>
          <w:marTop w:val="0"/>
          <w:marBottom w:val="0"/>
          <w:divBdr>
            <w:top w:val="none" w:sz="0" w:space="0" w:color="auto"/>
            <w:left w:val="none" w:sz="0" w:space="0" w:color="auto"/>
            <w:bottom w:val="none" w:sz="0" w:space="0" w:color="auto"/>
            <w:right w:val="none" w:sz="0" w:space="0" w:color="auto"/>
          </w:divBdr>
        </w:div>
        <w:div w:id="499004393">
          <w:marLeft w:val="640"/>
          <w:marRight w:val="0"/>
          <w:marTop w:val="0"/>
          <w:marBottom w:val="0"/>
          <w:divBdr>
            <w:top w:val="none" w:sz="0" w:space="0" w:color="auto"/>
            <w:left w:val="none" w:sz="0" w:space="0" w:color="auto"/>
            <w:bottom w:val="none" w:sz="0" w:space="0" w:color="auto"/>
            <w:right w:val="none" w:sz="0" w:space="0" w:color="auto"/>
          </w:divBdr>
        </w:div>
        <w:div w:id="566038965">
          <w:marLeft w:val="640"/>
          <w:marRight w:val="0"/>
          <w:marTop w:val="0"/>
          <w:marBottom w:val="0"/>
          <w:divBdr>
            <w:top w:val="none" w:sz="0" w:space="0" w:color="auto"/>
            <w:left w:val="none" w:sz="0" w:space="0" w:color="auto"/>
            <w:bottom w:val="none" w:sz="0" w:space="0" w:color="auto"/>
            <w:right w:val="none" w:sz="0" w:space="0" w:color="auto"/>
          </w:divBdr>
        </w:div>
        <w:div w:id="814220902">
          <w:marLeft w:val="640"/>
          <w:marRight w:val="0"/>
          <w:marTop w:val="0"/>
          <w:marBottom w:val="0"/>
          <w:divBdr>
            <w:top w:val="none" w:sz="0" w:space="0" w:color="auto"/>
            <w:left w:val="none" w:sz="0" w:space="0" w:color="auto"/>
            <w:bottom w:val="none" w:sz="0" w:space="0" w:color="auto"/>
            <w:right w:val="none" w:sz="0" w:space="0" w:color="auto"/>
          </w:divBdr>
        </w:div>
        <w:div w:id="927154712">
          <w:marLeft w:val="640"/>
          <w:marRight w:val="0"/>
          <w:marTop w:val="0"/>
          <w:marBottom w:val="0"/>
          <w:divBdr>
            <w:top w:val="none" w:sz="0" w:space="0" w:color="auto"/>
            <w:left w:val="none" w:sz="0" w:space="0" w:color="auto"/>
            <w:bottom w:val="none" w:sz="0" w:space="0" w:color="auto"/>
            <w:right w:val="none" w:sz="0" w:space="0" w:color="auto"/>
          </w:divBdr>
        </w:div>
        <w:div w:id="1290429273">
          <w:marLeft w:val="640"/>
          <w:marRight w:val="0"/>
          <w:marTop w:val="0"/>
          <w:marBottom w:val="0"/>
          <w:divBdr>
            <w:top w:val="none" w:sz="0" w:space="0" w:color="auto"/>
            <w:left w:val="none" w:sz="0" w:space="0" w:color="auto"/>
            <w:bottom w:val="none" w:sz="0" w:space="0" w:color="auto"/>
            <w:right w:val="none" w:sz="0" w:space="0" w:color="auto"/>
          </w:divBdr>
        </w:div>
        <w:div w:id="1398212468">
          <w:marLeft w:val="640"/>
          <w:marRight w:val="0"/>
          <w:marTop w:val="0"/>
          <w:marBottom w:val="0"/>
          <w:divBdr>
            <w:top w:val="none" w:sz="0" w:space="0" w:color="auto"/>
            <w:left w:val="none" w:sz="0" w:space="0" w:color="auto"/>
            <w:bottom w:val="none" w:sz="0" w:space="0" w:color="auto"/>
            <w:right w:val="none" w:sz="0" w:space="0" w:color="auto"/>
          </w:divBdr>
        </w:div>
        <w:div w:id="1780834120">
          <w:marLeft w:val="640"/>
          <w:marRight w:val="0"/>
          <w:marTop w:val="0"/>
          <w:marBottom w:val="0"/>
          <w:divBdr>
            <w:top w:val="none" w:sz="0" w:space="0" w:color="auto"/>
            <w:left w:val="none" w:sz="0" w:space="0" w:color="auto"/>
            <w:bottom w:val="none" w:sz="0" w:space="0" w:color="auto"/>
            <w:right w:val="none" w:sz="0" w:space="0" w:color="auto"/>
          </w:divBdr>
        </w:div>
        <w:div w:id="1831170694">
          <w:marLeft w:val="640"/>
          <w:marRight w:val="0"/>
          <w:marTop w:val="0"/>
          <w:marBottom w:val="0"/>
          <w:divBdr>
            <w:top w:val="none" w:sz="0" w:space="0" w:color="auto"/>
            <w:left w:val="none" w:sz="0" w:space="0" w:color="auto"/>
            <w:bottom w:val="none" w:sz="0" w:space="0" w:color="auto"/>
            <w:right w:val="none" w:sz="0" w:space="0" w:color="auto"/>
          </w:divBdr>
        </w:div>
        <w:div w:id="1919709686">
          <w:marLeft w:val="640"/>
          <w:marRight w:val="0"/>
          <w:marTop w:val="0"/>
          <w:marBottom w:val="0"/>
          <w:divBdr>
            <w:top w:val="none" w:sz="0" w:space="0" w:color="auto"/>
            <w:left w:val="none" w:sz="0" w:space="0" w:color="auto"/>
            <w:bottom w:val="none" w:sz="0" w:space="0" w:color="auto"/>
            <w:right w:val="none" w:sz="0" w:space="0" w:color="auto"/>
          </w:divBdr>
        </w:div>
        <w:div w:id="2089382727">
          <w:marLeft w:val="640"/>
          <w:marRight w:val="0"/>
          <w:marTop w:val="0"/>
          <w:marBottom w:val="0"/>
          <w:divBdr>
            <w:top w:val="none" w:sz="0" w:space="0" w:color="auto"/>
            <w:left w:val="none" w:sz="0" w:space="0" w:color="auto"/>
            <w:bottom w:val="none" w:sz="0" w:space="0" w:color="auto"/>
            <w:right w:val="none" w:sz="0" w:space="0" w:color="auto"/>
          </w:divBdr>
        </w:div>
      </w:divsChild>
    </w:div>
    <w:div w:id="493759026">
      <w:bodyDiv w:val="1"/>
      <w:marLeft w:val="0"/>
      <w:marRight w:val="0"/>
      <w:marTop w:val="0"/>
      <w:marBottom w:val="0"/>
      <w:divBdr>
        <w:top w:val="none" w:sz="0" w:space="0" w:color="auto"/>
        <w:left w:val="none" w:sz="0" w:space="0" w:color="auto"/>
        <w:bottom w:val="none" w:sz="0" w:space="0" w:color="auto"/>
        <w:right w:val="none" w:sz="0" w:space="0" w:color="auto"/>
      </w:divBdr>
      <w:divsChild>
        <w:div w:id="104464556">
          <w:marLeft w:val="640"/>
          <w:marRight w:val="0"/>
          <w:marTop w:val="0"/>
          <w:marBottom w:val="0"/>
          <w:divBdr>
            <w:top w:val="none" w:sz="0" w:space="0" w:color="auto"/>
            <w:left w:val="none" w:sz="0" w:space="0" w:color="auto"/>
            <w:bottom w:val="none" w:sz="0" w:space="0" w:color="auto"/>
            <w:right w:val="none" w:sz="0" w:space="0" w:color="auto"/>
          </w:divBdr>
        </w:div>
        <w:div w:id="115635780">
          <w:marLeft w:val="640"/>
          <w:marRight w:val="0"/>
          <w:marTop w:val="0"/>
          <w:marBottom w:val="0"/>
          <w:divBdr>
            <w:top w:val="none" w:sz="0" w:space="0" w:color="auto"/>
            <w:left w:val="none" w:sz="0" w:space="0" w:color="auto"/>
            <w:bottom w:val="none" w:sz="0" w:space="0" w:color="auto"/>
            <w:right w:val="none" w:sz="0" w:space="0" w:color="auto"/>
          </w:divBdr>
        </w:div>
        <w:div w:id="186334904">
          <w:marLeft w:val="640"/>
          <w:marRight w:val="0"/>
          <w:marTop w:val="0"/>
          <w:marBottom w:val="0"/>
          <w:divBdr>
            <w:top w:val="none" w:sz="0" w:space="0" w:color="auto"/>
            <w:left w:val="none" w:sz="0" w:space="0" w:color="auto"/>
            <w:bottom w:val="none" w:sz="0" w:space="0" w:color="auto"/>
            <w:right w:val="none" w:sz="0" w:space="0" w:color="auto"/>
          </w:divBdr>
        </w:div>
        <w:div w:id="255865927">
          <w:marLeft w:val="640"/>
          <w:marRight w:val="0"/>
          <w:marTop w:val="0"/>
          <w:marBottom w:val="0"/>
          <w:divBdr>
            <w:top w:val="none" w:sz="0" w:space="0" w:color="auto"/>
            <w:left w:val="none" w:sz="0" w:space="0" w:color="auto"/>
            <w:bottom w:val="none" w:sz="0" w:space="0" w:color="auto"/>
            <w:right w:val="none" w:sz="0" w:space="0" w:color="auto"/>
          </w:divBdr>
        </w:div>
        <w:div w:id="612522863">
          <w:marLeft w:val="640"/>
          <w:marRight w:val="0"/>
          <w:marTop w:val="0"/>
          <w:marBottom w:val="0"/>
          <w:divBdr>
            <w:top w:val="none" w:sz="0" w:space="0" w:color="auto"/>
            <w:left w:val="none" w:sz="0" w:space="0" w:color="auto"/>
            <w:bottom w:val="none" w:sz="0" w:space="0" w:color="auto"/>
            <w:right w:val="none" w:sz="0" w:space="0" w:color="auto"/>
          </w:divBdr>
        </w:div>
        <w:div w:id="665980161">
          <w:marLeft w:val="640"/>
          <w:marRight w:val="0"/>
          <w:marTop w:val="0"/>
          <w:marBottom w:val="0"/>
          <w:divBdr>
            <w:top w:val="none" w:sz="0" w:space="0" w:color="auto"/>
            <w:left w:val="none" w:sz="0" w:space="0" w:color="auto"/>
            <w:bottom w:val="none" w:sz="0" w:space="0" w:color="auto"/>
            <w:right w:val="none" w:sz="0" w:space="0" w:color="auto"/>
          </w:divBdr>
        </w:div>
        <w:div w:id="826482957">
          <w:marLeft w:val="640"/>
          <w:marRight w:val="0"/>
          <w:marTop w:val="0"/>
          <w:marBottom w:val="0"/>
          <w:divBdr>
            <w:top w:val="none" w:sz="0" w:space="0" w:color="auto"/>
            <w:left w:val="none" w:sz="0" w:space="0" w:color="auto"/>
            <w:bottom w:val="none" w:sz="0" w:space="0" w:color="auto"/>
            <w:right w:val="none" w:sz="0" w:space="0" w:color="auto"/>
          </w:divBdr>
        </w:div>
        <w:div w:id="921796432">
          <w:marLeft w:val="640"/>
          <w:marRight w:val="0"/>
          <w:marTop w:val="0"/>
          <w:marBottom w:val="0"/>
          <w:divBdr>
            <w:top w:val="none" w:sz="0" w:space="0" w:color="auto"/>
            <w:left w:val="none" w:sz="0" w:space="0" w:color="auto"/>
            <w:bottom w:val="none" w:sz="0" w:space="0" w:color="auto"/>
            <w:right w:val="none" w:sz="0" w:space="0" w:color="auto"/>
          </w:divBdr>
        </w:div>
        <w:div w:id="1164248829">
          <w:marLeft w:val="640"/>
          <w:marRight w:val="0"/>
          <w:marTop w:val="0"/>
          <w:marBottom w:val="0"/>
          <w:divBdr>
            <w:top w:val="none" w:sz="0" w:space="0" w:color="auto"/>
            <w:left w:val="none" w:sz="0" w:space="0" w:color="auto"/>
            <w:bottom w:val="none" w:sz="0" w:space="0" w:color="auto"/>
            <w:right w:val="none" w:sz="0" w:space="0" w:color="auto"/>
          </w:divBdr>
        </w:div>
        <w:div w:id="1346708639">
          <w:marLeft w:val="640"/>
          <w:marRight w:val="0"/>
          <w:marTop w:val="0"/>
          <w:marBottom w:val="0"/>
          <w:divBdr>
            <w:top w:val="none" w:sz="0" w:space="0" w:color="auto"/>
            <w:left w:val="none" w:sz="0" w:space="0" w:color="auto"/>
            <w:bottom w:val="none" w:sz="0" w:space="0" w:color="auto"/>
            <w:right w:val="none" w:sz="0" w:space="0" w:color="auto"/>
          </w:divBdr>
        </w:div>
        <w:div w:id="1359358422">
          <w:marLeft w:val="640"/>
          <w:marRight w:val="0"/>
          <w:marTop w:val="0"/>
          <w:marBottom w:val="0"/>
          <w:divBdr>
            <w:top w:val="none" w:sz="0" w:space="0" w:color="auto"/>
            <w:left w:val="none" w:sz="0" w:space="0" w:color="auto"/>
            <w:bottom w:val="none" w:sz="0" w:space="0" w:color="auto"/>
            <w:right w:val="none" w:sz="0" w:space="0" w:color="auto"/>
          </w:divBdr>
        </w:div>
        <w:div w:id="1388727239">
          <w:marLeft w:val="640"/>
          <w:marRight w:val="0"/>
          <w:marTop w:val="0"/>
          <w:marBottom w:val="0"/>
          <w:divBdr>
            <w:top w:val="none" w:sz="0" w:space="0" w:color="auto"/>
            <w:left w:val="none" w:sz="0" w:space="0" w:color="auto"/>
            <w:bottom w:val="none" w:sz="0" w:space="0" w:color="auto"/>
            <w:right w:val="none" w:sz="0" w:space="0" w:color="auto"/>
          </w:divBdr>
        </w:div>
        <w:div w:id="1496190410">
          <w:marLeft w:val="640"/>
          <w:marRight w:val="0"/>
          <w:marTop w:val="0"/>
          <w:marBottom w:val="0"/>
          <w:divBdr>
            <w:top w:val="none" w:sz="0" w:space="0" w:color="auto"/>
            <w:left w:val="none" w:sz="0" w:space="0" w:color="auto"/>
            <w:bottom w:val="none" w:sz="0" w:space="0" w:color="auto"/>
            <w:right w:val="none" w:sz="0" w:space="0" w:color="auto"/>
          </w:divBdr>
        </w:div>
        <w:div w:id="1644774270">
          <w:marLeft w:val="640"/>
          <w:marRight w:val="0"/>
          <w:marTop w:val="0"/>
          <w:marBottom w:val="0"/>
          <w:divBdr>
            <w:top w:val="none" w:sz="0" w:space="0" w:color="auto"/>
            <w:left w:val="none" w:sz="0" w:space="0" w:color="auto"/>
            <w:bottom w:val="none" w:sz="0" w:space="0" w:color="auto"/>
            <w:right w:val="none" w:sz="0" w:space="0" w:color="auto"/>
          </w:divBdr>
        </w:div>
        <w:div w:id="1893878589">
          <w:marLeft w:val="640"/>
          <w:marRight w:val="0"/>
          <w:marTop w:val="0"/>
          <w:marBottom w:val="0"/>
          <w:divBdr>
            <w:top w:val="none" w:sz="0" w:space="0" w:color="auto"/>
            <w:left w:val="none" w:sz="0" w:space="0" w:color="auto"/>
            <w:bottom w:val="none" w:sz="0" w:space="0" w:color="auto"/>
            <w:right w:val="none" w:sz="0" w:space="0" w:color="auto"/>
          </w:divBdr>
        </w:div>
        <w:div w:id="2117556602">
          <w:marLeft w:val="640"/>
          <w:marRight w:val="0"/>
          <w:marTop w:val="0"/>
          <w:marBottom w:val="0"/>
          <w:divBdr>
            <w:top w:val="none" w:sz="0" w:space="0" w:color="auto"/>
            <w:left w:val="none" w:sz="0" w:space="0" w:color="auto"/>
            <w:bottom w:val="none" w:sz="0" w:space="0" w:color="auto"/>
            <w:right w:val="none" w:sz="0" w:space="0" w:color="auto"/>
          </w:divBdr>
        </w:div>
      </w:divsChild>
    </w:div>
    <w:div w:id="537552318">
      <w:bodyDiv w:val="1"/>
      <w:marLeft w:val="0"/>
      <w:marRight w:val="0"/>
      <w:marTop w:val="0"/>
      <w:marBottom w:val="0"/>
      <w:divBdr>
        <w:top w:val="none" w:sz="0" w:space="0" w:color="auto"/>
        <w:left w:val="none" w:sz="0" w:space="0" w:color="auto"/>
        <w:bottom w:val="none" w:sz="0" w:space="0" w:color="auto"/>
        <w:right w:val="none" w:sz="0" w:space="0" w:color="auto"/>
      </w:divBdr>
      <w:divsChild>
        <w:div w:id="150874883">
          <w:marLeft w:val="640"/>
          <w:marRight w:val="0"/>
          <w:marTop w:val="0"/>
          <w:marBottom w:val="0"/>
          <w:divBdr>
            <w:top w:val="none" w:sz="0" w:space="0" w:color="auto"/>
            <w:left w:val="none" w:sz="0" w:space="0" w:color="auto"/>
            <w:bottom w:val="none" w:sz="0" w:space="0" w:color="auto"/>
            <w:right w:val="none" w:sz="0" w:space="0" w:color="auto"/>
          </w:divBdr>
        </w:div>
        <w:div w:id="257520193">
          <w:marLeft w:val="640"/>
          <w:marRight w:val="0"/>
          <w:marTop w:val="0"/>
          <w:marBottom w:val="0"/>
          <w:divBdr>
            <w:top w:val="none" w:sz="0" w:space="0" w:color="auto"/>
            <w:left w:val="none" w:sz="0" w:space="0" w:color="auto"/>
            <w:bottom w:val="none" w:sz="0" w:space="0" w:color="auto"/>
            <w:right w:val="none" w:sz="0" w:space="0" w:color="auto"/>
          </w:divBdr>
        </w:div>
        <w:div w:id="581065173">
          <w:marLeft w:val="640"/>
          <w:marRight w:val="0"/>
          <w:marTop w:val="0"/>
          <w:marBottom w:val="0"/>
          <w:divBdr>
            <w:top w:val="none" w:sz="0" w:space="0" w:color="auto"/>
            <w:left w:val="none" w:sz="0" w:space="0" w:color="auto"/>
            <w:bottom w:val="none" w:sz="0" w:space="0" w:color="auto"/>
            <w:right w:val="none" w:sz="0" w:space="0" w:color="auto"/>
          </w:divBdr>
        </w:div>
        <w:div w:id="657417305">
          <w:marLeft w:val="640"/>
          <w:marRight w:val="0"/>
          <w:marTop w:val="0"/>
          <w:marBottom w:val="0"/>
          <w:divBdr>
            <w:top w:val="none" w:sz="0" w:space="0" w:color="auto"/>
            <w:left w:val="none" w:sz="0" w:space="0" w:color="auto"/>
            <w:bottom w:val="none" w:sz="0" w:space="0" w:color="auto"/>
            <w:right w:val="none" w:sz="0" w:space="0" w:color="auto"/>
          </w:divBdr>
        </w:div>
        <w:div w:id="752123779">
          <w:marLeft w:val="640"/>
          <w:marRight w:val="0"/>
          <w:marTop w:val="0"/>
          <w:marBottom w:val="0"/>
          <w:divBdr>
            <w:top w:val="none" w:sz="0" w:space="0" w:color="auto"/>
            <w:left w:val="none" w:sz="0" w:space="0" w:color="auto"/>
            <w:bottom w:val="none" w:sz="0" w:space="0" w:color="auto"/>
            <w:right w:val="none" w:sz="0" w:space="0" w:color="auto"/>
          </w:divBdr>
        </w:div>
        <w:div w:id="785849076">
          <w:marLeft w:val="640"/>
          <w:marRight w:val="0"/>
          <w:marTop w:val="0"/>
          <w:marBottom w:val="0"/>
          <w:divBdr>
            <w:top w:val="none" w:sz="0" w:space="0" w:color="auto"/>
            <w:left w:val="none" w:sz="0" w:space="0" w:color="auto"/>
            <w:bottom w:val="none" w:sz="0" w:space="0" w:color="auto"/>
            <w:right w:val="none" w:sz="0" w:space="0" w:color="auto"/>
          </w:divBdr>
        </w:div>
        <w:div w:id="871572292">
          <w:marLeft w:val="640"/>
          <w:marRight w:val="0"/>
          <w:marTop w:val="0"/>
          <w:marBottom w:val="0"/>
          <w:divBdr>
            <w:top w:val="none" w:sz="0" w:space="0" w:color="auto"/>
            <w:left w:val="none" w:sz="0" w:space="0" w:color="auto"/>
            <w:bottom w:val="none" w:sz="0" w:space="0" w:color="auto"/>
            <w:right w:val="none" w:sz="0" w:space="0" w:color="auto"/>
          </w:divBdr>
        </w:div>
        <w:div w:id="920993418">
          <w:marLeft w:val="640"/>
          <w:marRight w:val="0"/>
          <w:marTop w:val="0"/>
          <w:marBottom w:val="0"/>
          <w:divBdr>
            <w:top w:val="none" w:sz="0" w:space="0" w:color="auto"/>
            <w:left w:val="none" w:sz="0" w:space="0" w:color="auto"/>
            <w:bottom w:val="none" w:sz="0" w:space="0" w:color="auto"/>
            <w:right w:val="none" w:sz="0" w:space="0" w:color="auto"/>
          </w:divBdr>
        </w:div>
        <w:div w:id="1300455619">
          <w:marLeft w:val="640"/>
          <w:marRight w:val="0"/>
          <w:marTop w:val="0"/>
          <w:marBottom w:val="0"/>
          <w:divBdr>
            <w:top w:val="none" w:sz="0" w:space="0" w:color="auto"/>
            <w:left w:val="none" w:sz="0" w:space="0" w:color="auto"/>
            <w:bottom w:val="none" w:sz="0" w:space="0" w:color="auto"/>
            <w:right w:val="none" w:sz="0" w:space="0" w:color="auto"/>
          </w:divBdr>
        </w:div>
        <w:div w:id="1456945205">
          <w:marLeft w:val="640"/>
          <w:marRight w:val="0"/>
          <w:marTop w:val="0"/>
          <w:marBottom w:val="0"/>
          <w:divBdr>
            <w:top w:val="none" w:sz="0" w:space="0" w:color="auto"/>
            <w:left w:val="none" w:sz="0" w:space="0" w:color="auto"/>
            <w:bottom w:val="none" w:sz="0" w:space="0" w:color="auto"/>
            <w:right w:val="none" w:sz="0" w:space="0" w:color="auto"/>
          </w:divBdr>
        </w:div>
        <w:div w:id="1612279807">
          <w:marLeft w:val="640"/>
          <w:marRight w:val="0"/>
          <w:marTop w:val="0"/>
          <w:marBottom w:val="0"/>
          <w:divBdr>
            <w:top w:val="none" w:sz="0" w:space="0" w:color="auto"/>
            <w:left w:val="none" w:sz="0" w:space="0" w:color="auto"/>
            <w:bottom w:val="none" w:sz="0" w:space="0" w:color="auto"/>
            <w:right w:val="none" w:sz="0" w:space="0" w:color="auto"/>
          </w:divBdr>
        </w:div>
        <w:div w:id="1829976021">
          <w:marLeft w:val="640"/>
          <w:marRight w:val="0"/>
          <w:marTop w:val="0"/>
          <w:marBottom w:val="0"/>
          <w:divBdr>
            <w:top w:val="none" w:sz="0" w:space="0" w:color="auto"/>
            <w:left w:val="none" w:sz="0" w:space="0" w:color="auto"/>
            <w:bottom w:val="none" w:sz="0" w:space="0" w:color="auto"/>
            <w:right w:val="none" w:sz="0" w:space="0" w:color="auto"/>
          </w:divBdr>
        </w:div>
        <w:div w:id="1908571473">
          <w:marLeft w:val="640"/>
          <w:marRight w:val="0"/>
          <w:marTop w:val="0"/>
          <w:marBottom w:val="0"/>
          <w:divBdr>
            <w:top w:val="none" w:sz="0" w:space="0" w:color="auto"/>
            <w:left w:val="none" w:sz="0" w:space="0" w:color="auto"/>
            <w:bottom w:val="none" w:sz="0" w:space="0" w:color="auto"/>
            <w:right w:val="none" w:sz="0" w:space="0" w:color="auto"/>
          </w:divBdr>
        </w:div>
        <w:div w:id="1914313993">
          <w:marLeft w:val="640"/>
          <w:marRight w:val="0"/>
          <w:marTop w:val="0"/>
          <w:marBottom w:val="0"/>
          <w:divBdr>
            <w:top w:val="none" w:sz="0" w:space="0" w:color="auto"/>
            <w:left w:val="none" w:sz="0" w:space="0" w:color="auto"/>
            <w:bottom w:val="none" w:sz="0" w:space="0" w:color="auto"/>
            <w:right w:val="none" w:sz="0" w:space="0" w:color="auto"/>
          </w:divBdr>
        </w:div>
        <w:div w:id="1943489185">
          <w:marLeft w:val="640"/>
          <w:marRight w:val="0"/>
          <w:marTop w:val="0"/>
          <w:marBottom w:val="0"/>
          <w:divBdr>
            <w:top w:val="none" w:sz="0" w:space="0" w:color="auto"/>
            <w:left w:val="none" w:sz="0" w:space="0" w:color="auto"/>
            <w:bottom w:val="none" w:sz="0" w:space="0" w:color="auto"/>
            <w:right w:val="none" w:sz="0" w:space="0" w:color="auto"/>
          </w:divBdr>
        </w:div>
        <w:div w:id="2026593710">
          <w:marLeft w:val="640"/>
          <w:marRight w:val="0"/>
          <w:marTop w:val="0"/>
          <w:marBottom w:val="0"/>
          <w:divBdr>
            <w:top w:val="none" w:sz="0" w:space="0" w:color="auto"/>
            <w:left w:val="none" w:sz="0" w:space="0" w:color="auto"/>
            <w:bottom w:val="none" w:sz="0" w:space="0" w:color="auto"/>
            <w:right w:val="none" w:sz="0" w:space="0" w:color="auto"/>
          </w:divBdr>
        </w:div>
      </w:divsChild>
    </w:div>
    <w:div w:id="593785868">
      <w:bodyDiv w:val="1"/>
      <w:marLeft w:val="0"/>
      <w:marRight w:val="0"/>
      <w:marTop w:val="0"/>
      <w:marBottom w:val="0"/>
      <w:divBdr>
        <w:top w:val="none" w:sz="0" w:space="0" w:color="auto"/>
        <w:left w:val="none" w:sz="0" w:space="0" w:color="auto"/>
        <w:bottom w:val="none" w:sz="0" w:space="0" w:color="auto"/>
        <w:right w:val="none" w:sz="0" w:space="0" w:color="auto"/>
      </w:divBdr>
    </w:div>
    <w:div w:id="745539051">
      <w:bodyDiv w:val="1"/>
      <w:marLeft w:val="0"/>
      <w:marRight w:val="0"/>
      <w:marTop w:val="0"/>
      <w:marBottom w:val="0"/>
      <w:divBdr>
        <w:top w:val="none" w:sz="0" w:space="0" w:color="auto"/>
        <w:left w:val="none" w:sz="0" w:space="0" w:color="auto"/>
        <w:bottom w:val="none" w:sz="0" w:space="0" w:color="auto"/>
        <w:right w:val="none" w:sz="0" w:space="0" w:color="auto"/>
      </w:divBdr>
      <w:divsChild>
        <w:div w:id="927810706">
          <w:marLeft w:val="640"/>
          <w:marRight w:val="0"/>
          <w:marTop w:val="0"/>
          <w:marBottom w:val="0"/>
          <w:divBdr>
            <w:top w:val="none" w:sz="0" w:space="0" w:color="auto"/>
            <w:left w:val="none" w:sz="0" w:space="0" w:color="auto"/>
            <w:bottom w:val="none" w:sz="0" w:space="0" w:color="auto"/>
            <w:right w:val="none" w:sz="0" w:space="0" w:color="auto"/>
          </w:divBdr>
        </w:div>
        <w:div w:id="923756837">
          <w:marLeft w:val="640"/>
          <w:marRight w:val="0"/>
          <w:marTop w:val="0"/>
          <w:marBottom w:val="0"/>
          <w:divBdr>
            <w:top w:val="none" w:sz="0" w:space="0" w:color="auto"/>
            <w:left w:val="none" w:sz="0" w:space="0" w:color="auto"/>
            <w:bottom w:val="none" w:sz="0" w:space="0" w:color="auto"/>
            <w:right w:val="none" w:sz="0" w:space="0" w:color="auto"/>
          </w:divBdr>
        </w:div>
        <w:div w:id="1461729455">
          <w:marLeft w:val="640"/>
          <w:marRight w:val="0"/>
          <w:marTop w:val="0"/>
          <w:marBottom w:val="0"/>
          <w:divBdr>
            <w:top w:val="none" w:sz="0" w:space="0" w:color="auto"/>
            <w:left w:val="none" w:sz="0" w:space="0" w:color="auto"/>
            <w:bottom w:val="none" w:sz="0" w:space="0" w:color="auto"/>
            <w:right w:val="none" w:sz="0" w:space="0" w:color="auto"/>
          </w:divBdr>
        </w:div>
        <w:div w:id="506677478">
          <w:marLeft w:val="640"/>
          <w:marRight w:val="0"/>
          <w:marTop w:val="0"/>
          <w:marBottom w:val="0"/>
          <w:divBdr>
            <w:top w:val="none" w:sz="0" w:space="0" w:color="auto"/>
            <w:left w:val="none" w:sz="0" w:space="0" w:color="auto"/>
            <w:bottom w:val="none" w:sz="0" w:space="0" w:color="auto"/>
            <w:right w:val="none" w:sz="0" w:space="0" w:color="auto"/>
          </w:divBdr>
        </w:div>
        <w:div w:id="1224178734">
          <w:marLeft w:val="640"/>
          <w:marRight w:val="0"/>
          <w:marTop w:val="0"/>
          <w:marBottom w:val="0"/>
          <w:divBdr>
            <w:top w:val="none" w:sz="0" w:space="0" w:color="auto"/>
            <w:left w:val="none" w:sz="0" w:space="0" w:color="auto"/>
            <w:bottom w:val="none" w:sz="0" w:space="0" w:color="auto"/>
            <w:right w:val="none" w:sz="0" w:space="0" w:color="auto"/>
          </w:divBdr>
        </w:div>
        <w:div w:id="487945209">
          <w:marLeft w:val="640"/>
          <w:marRight w:val="0"/>
          <w:marTop w:val="0"/>
          <w:marBottom w:val="0"/>
          <w:divBdr>
            <w:top w:val="none" w:sz="0" w:space="0" w:color="auto"/>
            <w:left w:val="none" w:sz="0" w:space="0" w:color="auto"/>
            <w:bottom w:val="none" w:sz="0" w:space="0" w:color="auto"/>
            <w:right w:val="none" w:sz="0" w:space="0" w:color="auto"/>
          </w:divBdr>
        </w:div>
        <w:div w:id="1102916201">
          <w:marLeft w:val="640"/>
          <w:marRight w:val="0"/>
          <w:marTop w:val="0"/>
          <w:marBottom w:val="0"/>
          <w:divBdr>
            <w:top w:val="none" w:sz="0" w:space="0" w:color="auto"/>
            <w:left w:val="none" w:sz="0" w:space="0" w:color="auto"/>
            <w:bottom w:val="none" w:sz="0" w:space="0" w:color="auto"/>
            <w:right w:val="none" w:sz="0" w:space="0" w:color="auto"/>
          </w:divBdr>
        </w:div>
        <w:div w:id="40441941">
          <w:marLeft w:val="640"/>
          <w:marRight w:val="0"/>
          <w:marTop w:val="0"/>
          <w:marBottom w:val="0"/>
          <w:divBdr>
            <w:top w:val="none" w:sz="0" w:space="0" w:color="auto"/>
            <w:left w:val="none" w:sz="0" w:space="0" w:color="auto"/>
            <w:bottom w:val="none" w:sz="0" w:space="0" w:color="auto"/>
            <w:right w:val="none" w:sz="0" w:space="0" w:color="auto"/>
          </w:divBdr>
        </w:div>
        <w:div w:id="40370432">
          <w:marLeft w:val="640"/>
          <w:marRight w:val="0"/>
          <w:marTop w:val="0"/>
          <w:marBottom w:val="0"/>
          <w:divBdr>
            <w:top w:val="none" w:sz="0" w:space="0" w:color="auto"/>
            <w:left w:val="none" w:sz="0" w:space="0" w:color="auto"/>
            <w:bottom w:val="none" w:sz="0" w:space="0" w:color="auto"/>
            <w:right w:val="none" w:sz="0" w:space="0" w:color="auto"/>
          </w:divBdr>
        </w:div>
        <w:div w:id="1676959943">
          <w:marLeft w:val="640"/>
          <w:marRight w:val="0"/>
          <w:marTop w:val="0"/>
          <w:marBottom w:val="0"/>
          <w:divBdr>
            <w:top w:val="none" w:sz="0" w:space="0" w:color="auto"/>
            <w:left w:val="none" w:sz="0" w:space="0" w:color="auto"/>
            <w:bottom w:val="none" w:sz="0" w:space="0" w:color="auto"/>
            <w:right w:val="none" w:sz="0" w:space="0" w:color="auto"/>
          </w:divBdr>
        </w:div>
        <w:div w:id="1558395467">
          <w:marLeft w:val="640"/>
          <w:marRight w:val="0"/>
          <w:marTop w:val="0"/>
          <w:marBottom w:val="0"/>
          <w:divBdr>
            <w:top w:val="none" w:sz="0" w:space="0" w:color="auto"/>
            <w:left w:val="none" w:sz="0" w:space="0" w:color="auto"/>
            <w:bottom w:val="none" w:sz="0" w:space="0" w:color="auto"/>
            <w:right w:val="none" w:sz="0" w:space="0" w:color="auto"/>
          </w:divBdr>
        </w:div>
        <w:div w:id="1637249690">
          <w:marLeft w:val="640"/>
          <w:marRight w:val="0"/>
          <w:marTop w:val="0"/>
          <w:marBottom w:val="0"/>
          <w:divBdr>
            <w:top w:val="none" w:sz="0" w:space="0" w:color="auto"/>
            <w:left w:val="none" w:sz="0" w:space="0" w:color="auto"/>
            <w:bottom w:val="none" w:sz="0" w:space="0" w:color="auto"/>
            <w:right w:val="none" w:sz="0" w:space="0" w:color="auto"/>
          </w:divBdr>
        </w:div>
        <w:div w:id="992104641">
          <w:marLeft w:val="640"/>
          <w:marRight w:val="0"/>
          <w:marTop w:val="0"/>
          <w:marBottom w:val="0"/>
          <w:divBdr>
            <w:top w:val="none" w:sz="0" w:space="0" w:color="auto"/>
            <w:left w:val="none" w:sz="0" w:space="0" w:color="auto"/>
            <w:bottom w:val="none" w:sz="0" w:space="0" w:color="auto"/>
            <w:right w:val="none" w:sz="0" w:space="0" w:color="auto"/>
          </w:divBdr>
        </w:div>
      </w:divsChild>
    </w:div>
    <w:div w:id="765810894">
      <w:bodyDiv w:val="1"/>
      <w:marLeft w:val="0"/>
      <w:marRight w:val="0"/>
      <w:marTop w:val="0"/>
      <w:marBottom w:val="0"/>
      <w:divBdr>
        <w:top w:val="none" w:sz="0" w:space="0" w:color="auto"/>
        <w:left w:val="none" w:sz="0" w:space="0" w:color="auto"/>
        <w:bottom w:val="none" w:sz="0" w:space="0" w:color="auto"/>
        <w:right w:val="none" w:sz="0" w:space="0" w:color="auto"/>
      </w:divBdr>
      <w:divsChild>
        <w:div w:id="215245863">
          <w:marLeft w:val="640"/>
          <w:marRight w:val="0"/>
          <w:marTop w:val="0"/>
          <w:marBottom w:val="0"/>
          <w:divBdr>
            <w:top w:val="none" w:sz="0" w:space="0" w:color="auto"/>
            <w:left w:val="none" w:sz="0" w:space="0" w:color="auto"/>
            <w:bottom w:val="none" w:sz="0" w:space="0" w:color="auto"/>
            <w:right w:val="none" w:sz="0" w:space="0" w:color="auto"/>
          </w:divBdr>
        </w:div>
        <w:div w:id="317079130">
          <w:marLeft w:val="640"/>
          <w:marRight w:val="0"/>
          <w:marTop w:val="0"/>
          <w:marBottom w:val="0"/>
          <w:divBdr>
            <w:top w:val="none" w:sz="0" w:space="0" w:color="auto"/>
            <w:left w:val="none" w:sz="0" w:space="0" w:color="auto"/>
            <w:bottom w:val="none" w:sz="0" w:space="0" w:color="auto"/>
            <w:right w:val="none" w:sz="0" w:space="0" w:color="auto"/>
          </w:divBdr>
        </w:div>
        <w:div w:id="322899997">
          <w:marLeft w:val="640"/>
          <w:marRight w:val="0"/>
          <w:marTop w:val="0"/>
          <w:marBottom w:val="0"/>
          <w:divBdr>
            <w:top w:val="none" w:sz="0" w:space="0" w:color="auto"/>
            <w:left w:val="none" w:sz="0" w:space="0" w:color="auto"/>
            <w:bottom w:val="none" w:sz="0" w:space="0" w:color="auto"/>
            <w:right w:val="none" w:sz="0" w:space="0" w:color="auto"/>
          </w:divBdr>
        </w:div>
        <w:div w:id="543904507">
          <w:marLeft w:val="640"/>
          <w:marRight w:val="0"/>
          <w:marTop w:val="0"/>
          <w:marBottom w:val="0"/>
          <w:divBdr>
            <w:top w:val="none" w:sz="0" w:space="0" w:color="auto"/>
            <w:left w:val="none" w:sz="0" w:space="0" w:color="auto"/>
            <w:bottom w:val="none" w:sz="0" w:space="0" w:color="auto"/>
            <w:right w:val="none" w:sz="0" w:space="0" w:color="auto"/>
          </w:divBdr>
        </w:div>
        <w:div w:id="709571552">
          <w:marLeft w:val="640"/>
          <w:marRight w:val="0"/>
          <w:marTop w:val="0"/>
          <w:marBottom w:val="0"/>
          <w:divBdr>
            <w:top w:val="none" w:sz="0" w:space="0" w:color="auto"/>
            <w:left w:val="none" w:sz="0" w:space="0" w:color="auto"/>
            <w:bottom w:val="none" w:sz="0" w:space="0" w:color="auto"/>
            <w:right w:val="none" w:sz="0" w:space="0" w:color="auto"/>
          </w:divBdr>
        </w:div>
        <w:div w:id="722296457">
          <w:marLeft w:val="640"/>
          <w:marRight w:val="0"/>
          <w:marTop w:val="0"/>
          <w:marBottom w:val="0"/>
          <w:divBdr>
            <w:top w:val="none" w:sz="0" w:space="0" w:color="auto"/>
            <w:left w:val="none" w:sz="0" w:space="0" w:color="auto"/>
            <w:bottom w:val="none" w:sz="0" w:space="0" w:color="auto"/>
            <w:right w:val="none" w:sz="0" w:space="0" w:color="auto"/>
          </w:divBdr>
        </w:div>
        <w:div w:id="733043258">
          <w:marLeft w:val="640"/>
          <w:marRight w:val="0"/>
          <w:marTop w:val="0"/>
          <w:marBottom w:val="0"/>
          <w:divBdr>
            <w:top w:val="none" w:sz="0" w:space="0" w:color="auto"/>
            <w:left w:val="none" w:sz="0" w:space="0" w:color="auto"/>
            <w:bottom w:val="none" w:sz="0" w:space="0" w:color="auto"/>
            <w:right w:val="none" w:sz="0" w:space="0" w:color="auto"/>
          </w:divBdr>
        </w:div>
        <w:div w:id="770129305">
          <w:marLeft w:val="640"/>
          <w:marRight w:val="0"/>
          <w:marTop w:val="0"/>
          <w:marBottom w:val="0"/>
          <w:divBdr>
            <w:top w:val="none" w:sz="0" w:space="0" w:color="auto"/>
            <w:left w:val="none" w:sz="0" w:space="0" w:color="auto"/>
            <w:bottom w:val="none" w:sz="0" w:space="0" w:color="auto"/>
            <w:right w:val="none" w:sz="0" w:space="0" w:color="auto"/>
          </w:divBdr>
        </w:div>
        <w:div w:id="950665506">
          <w:marLeft w:val="640"/>
          <w:marRight w:val="0"/>
          <w:marTop w:val="0"/>
          <w:marBottom w:val="0"/>
          <w:divBdr>
            <w:top w:val="none" w:sz="0" w:space="0" w:color="auto"/>
            <w:left w:val="none" w:sz="0" w:space="0" w:color="auto"/>
            <w:bottom w:val="none" w:sz="0" w:space="0" w:color="auto"/>
            <w:right w:val="none" w:sz="0" w:space="0" w:color="auto"/>
          </w:divBdr>
        </w:div>
        <w:div w:id="1000621723">
          <w:marLeft w:val="640"/>
          <w:marRight w:val="0"/>
          <w:marTop w:val="0"/>
          <w:marBottom w:val="0"/>
          <w:divBdr>
            <w:top w:val="none" w:sz="0" w:space="0" w:color="auto"/>
            <w:left w:val="none" w:sz="0" w:space="0" w:color="auto"/>
            <w:bottom w:val="none" w:sz="0" w:space="0" w:color="auto"/>
            <w:right w:val="none" w:sz="0" w:space="0" w:color="auto"/>
          </w:divBdr>
        </w:div>
        <w:div w:id="1095131409">
          <w:marLeft w:val="640"/>
          <w:marRight w:val="0"/>
          <w:marTop w:val="0"/>
          <w:marBottom w:val="0"/>
          <w:divBdr>
            <w:top w:val="none" w:sz="0" w:space="0" w:color="auto"/>
            <w:left w:val="none" w:sz="0" w:space="0" w:color="auto"/>
            <w:bottom w:val="none" w:sz="0" w:space="0" w:color="auto"/>
            <w:right w:val="none" w:sz="0" w:space="0" w:color="auto"/>
          </w:divBdr>
        </w:div>
        <w:div w:id="1163158356">
          <w:marLeft w:val="640"/>
          <w:marRight w:val="0"/>
          <w:marTop w:val="0"/>
          <w:marBottom w:val="0"/>
          <w:divBdr>
            <w:top w:val="none" w:sz="0" w:space="0" w:color="auto"/>
            <w:left w:val="none" w:sz="0" w:space="0" w:color="auto"/>
            <w:bottom w:val="none" w:sz="0" w:space="0" w:color="auto"/>
            <w:right w:val="none" w:sz="0" w:space="0" w:color="auto"/>
          </w:divBdr>
        </w:div>
        <w:div w:id="1323386362">
          <w:marLeft w:val="640"/>
          <w:marRight w:val="0"/>
          <w:marTop w:val="0"/>
          <w:marBottom w:val="0"/>
          <w:divBdr>
            <w:top w:val="none" w:sz="0" w:space="0" w:color="auto"/>
            <w:left w:val="none" w:sz="0" w:space="0" w:color="auto"/>
            <w:bottom w:val="none" w:sz="0" w:space="0" w:color="auto"/>
            <w:right w:val="none" w:sz="0" w:space="0" w:color="auto"/>
          </w:divBdr>
        </w:div>
        <w:div w:id="1353073393">
          <w:marLeft w:val="640"/>
          <w:marRight w:val="0"/>
          <w:marTop w:val="0"/>
          <w:marBottom w:val="0"/>
          <w:divBdr>
            <w:top w:val="none" w:sz="0" w:space="0" w:color="auto"/>
            <w:left w:val="none" w:sz="0" w:space="0" w:color="auto"/>
            <w:bottom w:val="none" w:sz="0" w:space="0" w:color="auto"/>
            <w:right w:val="none" w:sz="0" w:space="0" w:color="auto"/>
          </w:divBdr>
        </w:div>
        <w:div w:id="1957759996">
          <w:marLeft w:val="640"/>
          <w:marRight w:val="0"/>
          <w:marTop w:val="0"/>
          <w:marBottom w:val="0"/>
          <w:divBdr>
            <w:top w:val="none" w:sz="0" w:space="0" w:color="auto"/>
            <w:left w:val="none" w:sz="0" w:space="0" w:color="auto"/>
            <w:bottom w:val="none" w:sz="0" w:space="0" w:color="auto"/>
            <w:right w:val="none" w:sz="0" w:space="0" w:color="auto"/>
          </w:divBdr>
        </w:div>
        <w:div w:id="2053115835">
          <w:marLeft w:val="640"/>
          <w:marRight w:val="0"/>
          <w:marTop w:val="0"/>
          <w:marBottom w:val="0"/>
          <w:divBdr>
            <w:top w:val="none" w:sz="0" w:space="0" w:color="auto"/>
            <w:left w:val="none" w:sz="0" w:space="0" w:color="auto"/>
            <w:bottom w:val="none" w:sz="0" w:space="0" w:color="auto"/>
            <w:right w:val="none" w:sz="0" w:space="0" w:color="auto"/>
          </w:divBdr>
        </w:div>
      </w:divsChild>
    </w:div>
    <w:div w:id="801775632">
      <w:bodyDiv w:val="1"/>
      <w:marLeft w:val="0"/>
      <w:marRight w:val="0"/>
      <w:marTop w:val="0"/>
      <w:marBottom w:val="0"/>
      <w:divBdr>
        <w:top w:val="none" w:sz="0" w:space="0" w:color="auto"/>
        <w:left w:val="none" w:sz="0" w:space="0" w:color="auto"/>
        <w:bottom w:val="none" w:sz="0" w:space="0" w:color="auto"/>
        <w:right w:val="none" w:sz="0" w:space="0" w:color="auto"/>
      </w:divBdr>
      <w:divsChild>
        <w:div w:id="1770926387">
          <w:marLeft w:val="640"/>
          <w:marRight w:val="0"/>
          <w:marTop w:val="0"/>
          <w:marBottom w:val="0"/>
          <w:divBdr>
            <w:top w:val="none" w:sz="0" w:space="0" w:color="auto"/>
            <w:left w:val="none" w:sz="0" w:space="0" w:color="auto"/>
            <w:bottom w:val="none" w:sz="0" w:space="0" w:color="auto"/>
            <w:right w:val="none" w:sz="0" w:space="0" w:color="auto"/>
          </w:divBdr>
        </w:div>
        <w:div w:id="142431430">
          <w:marLeft w:val="640"/>
          <w:marRight w:val="0"/>
          <w:marTop w:val="0"/>
          <w:marBottom w:val="0"/>
          <w:divBdr>
            <w:top w:val="none" w:sz="0" w:space="0" w:color="auto"/>
            <w:left w:val="none" w:sz="0" w:space="0" w:color="auto"/>
            <w:bottom w:val="none" w:sz="0" w:space="0" w:color="auto"/>
            <w:right w:val="none" w:sz="0" w:space="0" w:color="auto"/>
          </w:divBdr>
        </w:div>
        <w:div w:id="1403411061">
          <w:marLeft w:val="640"/>
          <w:marRight w:val="0"/>
          <w:marTop w:val="0"/>
          <w:marBottom w:val="0"/>
          <w:divBdr>
            <w:top w:val="none" w:sz="0" w:space="0" w:color="auto"/>
            <w:left w:val="none" w:sz="0" w:space="0" w:color="auto"/>
            <w:bottom w:val="none" w:sz="0" w:space="0" w:color="auto"/>
            <w:right w:val="none" w:sz="0" w:space="0" w:color="auto"/>
          </w:divBdr>
        </w:div>
        <w:div w:id="1663925185">
          <w:marLeft w:val="640"/>
          <w:marRight w:val="0"/>
          <w:marTop w:val="0"/>
          <w:marBottom w:val="0"/>
          <w:divBdr>
            <w:top w:val="none" w:sz="0" w:space="0" w:color="auto"/>
            <w:left w:val="none" w:sz="0" w:space="0" w:color="auto"/>
            <w:bottom w:val="none" w:sz="0" w:space="0" w:color="auto"/>
            <w:right w:val="none" w:sz="0" w:space="0" w:color="auto"/>
          </w:divBdr>
        </w:div>
        <w:div w:id="983704192">
          <w:marLeft w:val="640"/>
          <w:marRight w:val="0"/>
          <w:marTop w:val="0"/>
          <w:marBottom w:val="0"/>
          <w:divBdr>
            <w:top w:val="none" w:sz="0" w:space="0" w:color="auto"/>
            <w:left w:val="none" w:sz="0" w:space="0" w:color="auto"/>
            <w:bottom w:val="none" w:sz="0" w:space="0" w:color="auto"/>
            <w:right w:val="none" w:sz="0" w:space="0" w:color="auto"/>
          </w:divBdr>
        </w:div>
        <w:div w:id="421417672">
          <w:marLeft w:val="640"/>
          <w:marRight w:val="0"/>
          <w:marTop w:val="0"/>
          <w:marBottom w:val="0"/>
          <w:divBdr>
            <w:top w:val="none" w:sz="0" w:space="0" w:color="auto"/>
            <w:left w:val="none" w:sz="0" w:space="0" w:color="auto"/>
            <w:bottom w:val="none" w:sz="0" w:space="0" w:color="auto"/>
            <w:right w:val="none" w:sz="0" w:space="0" w:color="auto"/>
          </w:divBdr>
        </w:div>
        <w:div w:id="1578051704">
          <w:marLeft w:val="640"/>
          <w:marRight w:val="0"/>
          <w:marTop w:val="0"/>
          <w:marBottom w:val="0"/>
          <w:divBdr>
            <w:top w:val="none" w:sz="0" w:space="0" w:color="auto"/>
            <w:left w:val="none" w:sz="0" w:space="0" w:color="auto"/>
            <w:bottom w:val="none" w:sz="0" w:space="0" w:color="auto"/>
            <w:right w:val="none" w:sz="0" w:space="0" w:color="auto"/>
          </w:divBdr>
        </w:div>
        <w:div w:id="578486953">
          <w:marLeft w:val="640"/>
          <w:marRight w:val="0"/>
          <w:marTop w:val="0"/>
          <w:marBottom w:val="0"/>
          <w:divBdr>
            <w:top w:val="none" w:sz="0" w:space="0" w:color="auto"/>
            <w:left w:val="none" w:sz="0" w:space="0" w:color="auto"/>
            <w:bottom w:val="none" w:sz="0" w:space="0" w:color="auto"/>
            <w:right w:val="none" w:sz="0" w:space="0" w:color="auto"/>
          </w:divBdr>
        </w:div>
        <w:div w:id="465589595">
          <w:marLeft w:val="640"/>
          <w:marRight w:val="0"/>
          <w:marTop w:val="0"/>
          <w:marBottom w:val="0"/>
          <w:divBdr>
            <w:top w:val="none" w:sz="0" w:space="0" w:color="auto"/>
            <w:left w:val="none" w:sz="0" w:space="0" w:color="auto"/>
            <w:bottom w:val="none" w:sz="0" w:space="0" w:color="auto"/>
            <w:right w:val="none" w:sz="0" w:space="0" w:color="auto"/>
          </w:divBdr>
        </w:div>
        <w:div w:id="864908717">
          <w:marLeft w:val="640"/>
          <w:marRight w:val="0"/>
          <w:marTop w:val="0"/>
          <w:marBottom w:val="0"/>
          <w:divBdr>
            <w:top w:val="none" w:sz="0" w:space="0" w:color="auto"/>
            <w:left w:val="none" w:sz="0" w:space="0" w:color="auto"/>
            <w:bottom w:val="none" w:sz="0" w:space="0" w:color="auto"/>
            <w:right w:val="none" w:sz="0" w:space="0" w:color="auto"/>
          </w:divBdr>
        </w:div>
        <w:div w:id="607277894">
          <w:marLeft w:val="640"/>
          <w:marRight w:val="0"/>
          <w:marTop w:val="0"/>
          <w:marBottom w:val="0"/>
          <w:divBdr>
            <w:top w:val="none" w:sz="0" w:space="0" w:color="auto"/>
            <w:left w:val="none" w:sz="0" w:space="0" w:color="auto"/>
            <w:bottom w:val="none" w:sz="0" w:space="0" w:color="auto"/>
            <w:right w:val="none" w:sz="0" w:space="0" w:color="auto"/>
          </w:divBdr>
        </w:div>
        <w:div w:id="997808363">
          <w:marLeft w:val="640"/>
          <w:marRight w:val="0"/>
          <w:marTop w:val="0"/>
          <w:marBottom w:val="0"/>
          <w:divBdr>
            <w:top w:val="none" w:sz="0" w:space="0" w:color="auto"/>
            <w:left w:val="none" w:sz="0" w:space="0" w:color="auto"/>
            <w:bottom w:val="none" w:sz="0" w:space="0" w:color="auto"/>
            <w:right w:val="none" w:sz="0" w:space="0" w:color="auto"/>
          </w:divBdr>
        </w:div>
        <w:div w:id="1144657929">
          <w:marLeft w:val="640"/>
          <w:marRight w:val="0"/>
          <w:marTop w:val="0"/>
          <w:marBottom w:val="0"/>
          <w:divBdr>
            <w:top w:val="none" w:sz="0" w:space="0" w:color="auto"/>
            <w:left w:val="none" w:sz="0" w:space="0" w:color="auto"/>
            <w:bottom w:val="none" w:sz="0" w:space="0" w:color="auto"/>
            <w:right w:val="none" w:sz="0" w:space="0" w:color="auto"/>
          </w:divBdr>
        </w:div>
      </w:divsChild>
    </w:div>
    <w:div w:id="890264384">
      <w:bodyDiv w:val="1"/>
      <w:marLeft w:val="0"/>
      <w:marRight w:val="0"/>
      <w:marTop w:val="0"/>
      <w:marBottom w:val="0"/>
      <w:divBdr>
        <w:top w:val="none" w:sz="0" w:space="0" w:color="auto"/>
        <w:left w:val="none" w:sz="0" w:space="0" w:color="auto"/>
        <w:bottom w:val="none" w:sz="0" w:space="0" w:color="auto"/>
        <w:right w:val="none" w:sz="0" w:space="0" w:color="auto"/>
      </w:divBdr>
      <w:divsChild>
        <w:div w:id="42213933">
          <w:marLeft w:val="640"/>
          <w:marRight w:val="0"/>
          <w:marTop w:val="0"/>
          <w:marBottom w:val="0"/>
          <w:divBdr>
            <w:top w:val="none" w:sz="0" w:space="0" w:color="auto"/>
            <w:left w:val="none" w:sz="0" w:space="0" w:color="auto"/>
            <w:bottom w:val="none" w:sz="0" w:space="0" w:color="auto"/>
            <w:right w:val="none" w:sz="0" w:space="0" w:color="auto"/>
          </w:divBdr>
        </w:div>
        <w:div w:id="74015764">
          <w:marLeft w:val="640"/>
          <w:marRight w:val="0"/>
          <w:marTop w:val="0"/>
          <w:marBottom w:val="0"/>
          <w:divBdr>
            <w:top w:val="none" w:sz="0" w:space="0" w:color="auto"/>
            <w:left w:val="none" w:sz="0" w:space="0" w:color="auto"/>
            <w:bottom w:val="none" w:sz="0" w:space="0" w:color="auto"/>
            <w:right w:val="none" w:sz="0" w:space="0" w:color="auto"/>
          </w:divBdr>
        </w:div>
        <w:div w:id="143933022">
          <w:marLeft w:val="640"/>
          <w:marRight w:val="0"/>
          <w:marTop w:val="0"/>
          <w:marBottom w:val="0"/>
          <w:divBdr>
            <w:top w:val="none" w:sz="0" w:space="0" w:color="auto"/>
            <w:left w:val="none" w:sz="0" w:space="0" w:color="auto"/>
            <w:bottom w:val="none" w:sz="0" w:space="0" w:color="auto"/>
            <w:right w:val="none" w:sz="0" w:space="0" w:color="auto"/>
          </w:divBdr>
        </w:div>
        <w:div w:id="231238165">
          <w:marLeft w:val="640"/>
          <w:marRight w:val="0"/>
          <w:marTop w:val="0"/>
          <w:marBottom w:val="0"/>
          <w:divBdr>
            <w:top w:val="none" w:sz="0" w:space="0" w:color="auto"/>
            <w:left w:val="none" w:sz="0" w:space="0" w:color="auto"/>
            <w:bottom w:val="none" w:sz="0" w:space="0" w:color="auto"/>
            <w:right w:val="none" w:sz="0" w:space="0" w:color="auto"/>
          </w:divBdr>
        </w:div>
        <w:div w:id="452284181">
          <w:marLeft w:val="640"/>
          <w:marRight w:val="0"/>
          <w:marTop w:val="0"/>
          <w:marBottom w:val="0"/>
          <w:divBdr>
            <w:top w:val="none" w:sz="0" w:space="0" w:color="auto"/>
            <w:left w:val="none" w:sz="0" w:space="0" w:color="auto"/>
            <w:bottom w:val="none" w:sz="0" w:space="0" w:color="auto"/>
            <w:right w:val="none" w:sz="0" w:space="0" w:color="auto"/>
          </w:divBdr>
        </w:div>
        <w:div w:id="650909774">
          <w:marLeft w:val="640"/>
          <w:marRight w:val="0"/>
          <w:marTop w:val="0"/>
          <w:marBottom w:val="0"/>
          <w:divBdr>
            <w:top w:val="none" w:sz="0" w:space="0" w:color="auto"/>
            <w:left w:val="none" w:sz="0" w:space="0" w:color="auto"/>
            <w:bottom w:val="none" w:sz="0" w:space="0" w:color="auto"/>
            <w:right w:val="none" w:sz="0" w:space="0" w:color="auto"/>
          </w:divBdr>
        </w:div>
        <w:div w:id="788012354">
          <w:marLeft w:val="640"/>
          <w:marRight w:val="0"/>
          <w:marTop w:val="0"/>
          <w:marBottom w:val="0"/>
          <w:divBdr>
            <w:top w:val="none" w:sz="0" w:space="0" w:color="auto"/>
            <w:left w:val="none" w:sz="0" w:space="0" w:color="auto"/>
            <w:bottom w:val="none" w:sz="0" w:space="0" w:color="auto"/>
            <w:right w:val="none" w:sz="0" w:space="0" w:color="auto"/>
          </w:divBdr>
        </w:div>
        <w:div w:id="865213676">
          <w:marLeft w:val="640"/>
          <w:marRight w:val="0"/>
          <w:marTop w:val="0"/>
          <w:marBottom w:val="0"/>
          <w:divBdr>
            <w:top w:val="none" w:sz="0" w:space="0" w:color="auto"/>
            <w:left w:val="none" w:sz="0" w:space="0" w:color="auto"/>
            <w:bottom w:val="none" w:sz="0" w:space="0" w:color="auto"/>
            <w:right w:val="none" w:sz="0" w:space="0" w:color="auto"/>
          </w:divBdr>
        </w:div>
        <w:div w:id="928082188">
          <w:marLeft w:val="640"/>
          <w:marRight w:val="0"/>
          <w:marTop w:val="0"/>
          <w:marBottom w:val="0"/>
          <w:divBdr>
            <w:top w:val="none" w:sz="0" w:space="0" w:color="auto"/>
            <w:left w:val="none" w:sz="0" w:space="0" w:color="auto"/>
            <w:bottom w:val="none" w:sz="0" w:space="0" w:color="auto"/>
            <w:right w:val="none" w:sz="0" w:space="0" w:color="auto"/>
          </w:divBdr>
        </w:div>
        <w:div w:id="1013842287">
          <w:marLeft w:val="640"/>
          <w:marRight w:val="0"/>
          <w:marTop w:val="0"/>
          <w:marBottom w:val="0"/>
          <w:divBdr>
            <w:top w:val="none" w:sz="0" w:space="0" w:color="auto"/>
            <w:left w:val="none" w:sz="0" w:space="0" w:color="auto"/>
            <w:bottom w:val="none" w:sz="0" w:space="0" w:color="auto"/>
            <w:right w:val="none" w:sz="0" w:space="0" w:color="auto"/>
          </w:divBdr>
        </w:div>
        <w:div w:id="1072121661">
          <w:marLeft w:val="640"/>
          <w:marRight w:val="0"/>
          <w:marTop w:val="0"/>
          <w:marBottom w:val="0"/>
          <w:divBdr>
            <w:top w:val="none" w:sz="0" w:space="0" w:color="auto"/>
            <w:left w:val="none" w:sz="0" w:space="0" w:color="auto"/>
            <w:bottom w:val="none" w:sz="0" w:space="0" w:color="auto"/>
            <w:right w:val="none" w:sz="0" w:space="0" w:color="auto"/>
          </w:divBdr>
        </w:div>
        <w:div w:id="1377926221">
          <w:marLeft w:val="640"/>
          <w:marRight w:val="0"/>
          <w:marTop w:val="0"/>
          <w:marBottom w:val="0"/>
          <w:divBdr>
            <w:top w:val="none" w:sz="0" w:space="0" w:color="auto"/>
            <w:left w:val="none" w:sz="0" w:space="0" w:color="auto"/>
            <w:bottom w:val="none" w:sz="0" w:space="0" w:color="auto"/>
            <w:right w:val="none" w:sz="0" w:space="0" w:color="auto"/>
          </w:divBdr>
        </w:div>
        <w:div w:id="1624341060">
          <w:marLeft w:val="640"/>
          <w:marRight w:val="0"/>
          <w:marTop w:val="0"/>
          <w:marBottom w:val="0"/>
          <w:divBdr>
            <w:top w:val="none" w:sz="0" w:space="0" w:color="auto"/>
            <w:left w:val="none" w:sz="0" w:space="0" w:color="auto"/>
            <w:bottom w:val="none" w:sz="0" w:space="0" w:color="auto"/>
            <w:right w:val="none" w:sz="0" w:space="0" w:color="auto"/>
          </w:divBdr>
        </w:div>
        <w:div w:id="1705978952">
          <w:marLeft w:val="640"/>
          <w:marRight w:val="0"/>
          <w:marTop w:val="0"/>
          <w:marBottom w:val="0"/>
          <w:divBdr>
            <w:top w:val="none" w:sz="0" w:space="0" w:color="auto"/>
            <w:left w:val="none" w:sz="0" w:space="0" w:color="auto"/>
            <w:bottom w:val="none" w:sz="0" w:space="0" w:color="auto"/>
            <w:right w:val="none" w:sz="0" w:space="0" w:color="auto"/>
          </w:divBdr>
        </w:div>
        <w:div w:id="1930969777">
          <w:marLeft w:val="640"/>
          <w:marRight w:val="0"/>
          <w:marTop w:val="0"/>
          <w:marBottom w:val="0"/>
          <w:divBdr>
            <w:top w:val="none" w:sz="0" w:space="0" w:color="auto"/>
            <w:left w:val="none" w:sz="0" w:space="0" w:color="auto"/>
            <w:bottom w:val="none" w:sz="0" w:space="0" w:color="auto"/>
            <w:right w:val="none" w:sz="0" w:space="0" w:color="auto"/>
          </w:divBdr>
        </w:div>
        <w:div w:id="2073656494">
          <w:marLeft w:val="640"/>
          <w:marRight w:val="0"/>
          <w:marTop w:val="0"/>
          <w:marBottom w:val="0"/>
          <w:divBdr>
            <w:top w:val="none" w:sz="0" w:space="0" w:color="auto"/>
            <w:left w:val="none" w:sz="0" w:space="0" w:color="auto"/>
            <w:bottom w:val="none" w:sz="0" w:space="0" w:color="auto"/>
            <w:right w:val="none" w:sz="0" w:space="0" w:color="auto"/>
          </w:divBdr>
        </w:div>
      </w:divsChild>
    </w:div>
    <w:div w:id="907301066">
      <w:bodyDiv w:val="1"/>
      <w:marLeft w:val="0"/>
      <w:marRight w:val="0"/>
      <w:marTop w:val="0"/>
      <w:marBottom w:val="0"/>
      <w:divBdr>
        <w:top w:val="none" w:sz="0" w:space="0" w:color="auto"/>
        <w:left w:val="none" w:sz="0" w:space="0" w:color="auto"/>
        <w:bottom w:val="none" w:sz="0" w:space="0" w:color="auto"/>
        <w:right w:val="none" w:sz="0" w:space="0" w:color="auto"/>
      </w:divBdr>
    </w:div>
    <w:div w:id="1023827577">
      <w:bodyDiv w:val="1"/>
      <w:marLeft w:val="0"/>
      <w:marRight w:val="0"/>
      <w:marTop w:val="0"/>
      <w:marBottom w:val="0"/>
      <w:divBdr>
        <w:top w:val="none" w:sz="0" w:space="0" w:color="auto"/>
        <w:left w:val="none" w:sz="0" w:space="0" w:color="auto"/>
        <w:bottom w:val="none" w:sz="0" w:space="0" w:color="auto"/>
        <w:right w:val="none" w:sz="0" w:space="0" w:color="auto"/>
      </w:divBdr>
      <w:divsChild>
        <w:div w:id="581960717">
          <w:marLeft w:val="640"/>
          <w:marRight w:val="0"/>
          <w:marTop w:val="0"/>
          <w:marBottom w:val="0"/>
          <w:divBdr>
            <w:top w:val="none" w:sz="0" w:space="0" w:color="auto"/>
            <w:left w:val="none" w:sz="0" w:space="0" w:color="auto"/>
            <w:bottom w:val="none" w:sz="0" w:space="0" w:color="auto"/>
            <w:right w:val="none" w:sz="0" w:space="0" w:color="auto"/>
          </w:divBdr>
        </w:div>
        <w:div w:id="789856457">
          <w:marLeft w:val="640"/>
          <w:marRight w:val="0"/>
          <w:marTop w:val="0"/>
          <w:marBottom w:val="0"/>
          <w:divBdr>
            <w:top w:val="none" w:sz="0" w:space="0" w:color="auto"/>
            <w:left w:val="none" w:sz="0" w:space="0" w:color="auto"/>
            <w:bottom w:val="none" w:sz="0" w:space="0" w:color="auto"/>
            <w:right w:val="none" w:sz="0" w:space="0" w:color="auto"/>
          </w:divBdr>
        </w:div>
        <w:div w:id="1241865884">
          <w:marLeft w:val="640"/>
          <w:marRight w:val="0"/>
          <w:marTop w:val="0"/>
          <w:marBottom w:val="0"/>
          <w:divBdr>
            <w:top w:val="none" w:sz="0" w:space="0" w:color="auto"/>
            <w:left w:val="none" w:sz="0" w:space="0" w:color="auto"/>
            <w:bottom w:val="none" w:sz="0" w:space="0" w:color="auto"/>
            <w:right w:val="none" w:sz="0" w:space="0" w:color="auto"/>
          </w:divBdr>
        </w:div>
        <w:div w:id="1757359822">
          <w:marLeft w:val="640"/>
          <w:marRight w:val="0"/>
          <w:marTop w:val="0"/>
          <w:marBottom w:val="0"/>
          <w:divBdr>
            <w:top w:val="none" w:sz="0" w:space="0" w:color="auto"/>
            <w:left w:val="none" w:sz="0" w:space="0" w:color="auto"/>
            <w:bottom w:val="none" w:sz="0" w:space="0" w:color="auto"/>
            <w:right w:val="none" w:sz="0" w:space="0" w:color="auto"/>
          </w:divBdr>
        </w:div>
        <w:div w:id="1941446213">
          <w:marLeft w:val="640"/>
          <w:marRight w:val="0"/>
          <w:marTop w:val="0"/>
          <w:marBottom w:val="0"/>
          <w:divBdr>
            <w:top w:val="none" w:sz="0" w:space="0" w:color="auto"/>
            <w:left w:val="none" w:sz="0" w:space="0" w:color="auto"/>
            <w:bottom w:val="none" w:sz="0" w:space="0" w:color="auto"/>
            <w:right w:val="none" w:sz="0" w:space="0" w:color="auto"/>
          </w:divBdr>
        </w:div>
      </w:divsChild>
    </w:div>
    <w:div w:id="1288781811">
      <w:bodyDiv w:val="1"/>
      <w:marLeft w:val="0"/>
      <w:marRight w:val="0"/>
      <w:marTop w:val="0"/>
      <w:marBottom w:val="0"/>
      <w:divBdr>
        <w:top w:val="none" w:sz="0" w:space="0" w:color="auto"/>
        <w:left w:val="none" w:sz="0" w:space="0" w:color="auto"/>
        <w:bottom w:val="none" w:sz="0" w:space="0" w:color="auto"/>
        <w:right w:val="none" w:sz="0" w:space="0" w:color="auto"/>
      </w:divBdr>
      <w:divsChild>
        <w:div w:id="844898462">
          <w:marLeft w:val="640"/>
          <w:marRight w:val="0"/>
          <w:marTop w:val="0"/>
          <w:marBottom w:val="0"/>
          <w:divBdr>
            <w:top w:val="none" w:sz="0" w:space="0" w:color="auto"/>
            <w:left w:val="none" w:sz="0" w:space="0" w:color="auto"/>
            <w:bottom w:val="none" w:sz="0" w:space="0" w:color="auto"/>
            <w:right w:val="none" w:sz="0" w:space="0" w:color="auto"/>
          </w:divBdr>
        </w:div>
        <w:div w:id="1073507678">
          <w:marLeft w:val="640"/>
          <w:marRight w:val="0"/>
          <w:marTop w:val="0"/>
          <w:marBottom w:val="0"/>
          <w:divBdr>
            <w:top w:val="none" w:sz="0" w:space="0" w:color="auto"/>
            <w:left w:val="none" w:sz="0" w:space="0" w:color="auto"/>
            <w:bottom w:val="none" w:sz="0" w:space="0" w:color="auto"/>
            <w:right w:val="none" w:sz="0" w:space="0" w:color="auto"/>
          </w:divBdr>
        </w:div>
        <w:div w:id="1645617745">
          <w:marLeft w:val="640"/>
          <w:marRight w:val="0"/>
          <w:marTop w:val="0"/>
          <w:marBottom w:val="0"/>
          <w:divBdr>
            <w:top w:val="none" w:sz="0" w:space="0" w:color="auto"/>
            <w:left w:val="none" w:sz="0" w:space="0" w:color="auto"/>
            <w:bottom w:val="none" w:sz="0" w:space="0" w:color="auto"/>
            <w:right w:val="none" w:sz="0" w:space="0" w:color="auto"/>
          </w:divBdr>
        </w:div>
        <w:div w:id="1771242204">
          <w:marLeft w:val="640"/>
          <w:marRight w:val="0"/>
          <w:marTop w:val="0"/>
          <w:marBottom w:val="0"/>
          <w:divBdr>
            <w:top w:val="none" w:sz="0" w:space="0" w:color="auto"/>
            <w:left w:val="none" w:sz="0" w:space="0" w:color="auto"/>
            <w:bottom w:val="none" w:sz="0" w:space="0" w:color="auto"/>
            <w:right w:val="none" w:sz="0" w:space="0" w:color="auto"/>
          </w:divBdr>
        </w:div>
        <w:div w:id="1829327289">
          <w:marLeft w:val="640"/>
          <w:marRight w:val="0"/>
          <w:marTop w:val="0"/>
          <w:marBottom w:val="0"/>
          <w:divBdr>
            <w:top w:val="none" w:sz="0" w:space="0" w:color="auto"/>
            <w:left w:val="none" w:sz="0" w:space="0" w:color="auto"/>
            <w:bottom w:val="none" w:sz="0" w:space="0" w:color="auto"/>
            <w:right w:val="none" w:sz="0" w:space="0" w:color="auto"/>
          </w:divBdr>
        </w:div>
        <w:div w:id="2121099586">
          <w:marLeft w:val="640"/>
          <w:marRight w:val="0"/>
          <w:marTop w:val="0"/>
          <w:marBottom w:val="0"/>
          <w:divBdr>
            <w:top w:val="none" w:sz="0" w:space="0" w:color="auto"/>
            <w:left w:val="none" w:sz="0" w:space="0" w:color="auto"/>
            <w:bottom w:val="none" w:sz="0" w:space="0" w:color="auto"/>
            <w:right w:val="none" w:sz="0" w:space="0" w:color="auto"/>
          </w:divBdr>
        </w:div>
      </w:divsChild>
    </w:div>
    <w:div w:id="1317033452">
      <w:bodyDiv w:val="1"/>
      <w:marLeft w:val="0"/>
      <w:marRight w:val="0"/>
      <w:marTop w:val="0"/>
      <w:marBottom w:val="0"/>
      <w:divBdr>
        <w:top w:val="none" w:sz="0" w:space="0" w:color="auto"/>
        <w:left w:val="none" w:sz="0" w:space="0" w:color="auto"/>
        <w:bottom w:val="none" w:sz="0" w:space="0" w:color="auto"/>
        <w:right w:val="none" w:sz="0" w:space="0" w:color="auto"/>
      </w:divBdr>
      <w:divsChild>
        <w:div w:id="99833985">
          <w:marLeft w:val="640"/>
          <w:marRight w:val="0"/>
          <w:marTop w:val="0"/>
          <w:marBottom w:val="0"/>
          <w:divBdr>
            <w:top w:val="none" w:sz="0" w:space="0" w:color="auto"/>
            <w:left w:val="none" w:sz="0" w:space="0" w:color="auto"/>
            <w:bottom w:val="none" w:sz="0" w:space="0" w:color="auto"/>
            <w:right w:val="none" w:sz="0" w:space="0" w:color="auto"/>
          </w:divBdr>
        </w:div>
        <w:div w:id="108667625">
          <w:marLeft w:val="640"/>
          <w:marRight w:val="0"/>
          <w:marTop w:val="0"/>
          <w:marBottom w:val="0"/>
          <w:divBdr>
            <w:top w:val="none" w:sz="0" w:space="0" w:color="auto"/>
            <w:left w:val="none" w:sz="0" w:space="0" w:color="auto"/>
            <w:bottom w:val="none" w:sz="0" w:space="0" w:color="auto"/>
            <w:right w:val="none" w:sz="0" w:space="0" w:color="auto"/>
          </w:divBdr>
        </w:div>
        <w:div w:id="934166691">
          <w:marLeft w:val="640"/>
          <w:marRight w:val="0"/>
          <w:marTop w:val="0"/>
          <w:marBottom w:val="0"/>
          <w:divBdr>
            <w:top w:val="none" w:sz="0" w:space="0" w:color="auto"/>
            <w:left w:val="none" w:sz="0" w:space="0" w:color="auto"/>
            <w:bottom w:val="none" w:sz="0" w:space="0" w:color="auto"/>
            <w:right w:val="none" w:sz="0" w:space="0" w:color="auto"/>
          </w:divBdr>
        </w:div>
        <w:div w:id="1162310152">
          <w:marLeft w:val="640"/>
          <w:marRight w:val="0"/>
          <w:marTop w:val="0"/>
          <w:marBottom w:val="0"/>
          <w:divBdr>
            <w:top w:val="none" w:sz="0" w:space="0" w:color="auto"/>
            <w:left w:val="none" w:sz="0" w:space="0" w:color="auto"/>
            <w:bottom w:val="none" w:sz="0" w:space="0" w:color="auto"/>
            <w:right w:val="none" w:sz="0" w:space="0" w:color="auto"/>
          </w:divBdr>
        </w:div>
        <w:div w:id="1315986896">
          <w:marLeft w:val="640"/>
          <w:marRight w:val="0"/>
          <w:marTop w:val="0"/>
          <w:marBottom w:val="0"/>
          <w:divBdr>
            <w:top w:val="none" w:sz="0" w:space="0" w:color="auto"/>
            <w:left w:val="none" w:sz="0" w:space="0" w:color="auto"/>
            <w:bottom w:val="none" w:sz="0" w:space="0" w:color="auto"/>
            <w:right w:val="none" w:sz="0" w:space="0" w:color="auto"/>
          </w:divBdr>
        </w:div>
        <w:div w:id="1563129335">
          <w:marLeft w:val="640"/>
          <w:marRight w:val="0"/>
          <w:marTop w:val="0"/>
          <w:marBottom w:val="0"/>
          <w:divBdr>
            <w:top w:val="none" w:sz="0" w:space="0" w:color="auto"/>
            <w:left w:val="none" w:sz="0" w:space="0" w:color="auto"/>
            <w:bottom w:val="none" w:sz="0" w:space="0" w:color="auto"/>
            <w:right w:val="none" w:sz="0" w:space="0" w:color="auto"/>
          </w:divBdr>
        </w:div>
        <w:div w:id="1939168216">
          <w:marLeft w:val="640"/>
          <w:marRight w:val="0"/>
          <w:marTop w:val="0"/>
          <w:marBottom w:val="0"/>
          <w:divBdr>
            <w:top w:val="none" w:sz="0" w:space="0" w:color="auto"/>
            <w:left w:val="none" w:sz="0" w:space="0" w:color="auto"/>
            <w:bottom w:val="none" w:sz="0" w:space="0" w:color="auto"/>
            <w:right w:val="none" w:sz="0" w:space="0" w:color="auto"/>
          </w:divBdr>
        </w:div>
      </w:divsChild>
    </w:div>
    <w:div w:id="1372149151">
      <w:bodyDiv w:val="1"/>
      <w:marLeft w:val="0"/>
      <w:marRight w:val="0"/>
      <w:marTop w:val="0"/>
      <w:marBottom w:val="0"/>
      <w:divBdr>
        <w:top w:val="none" w:sz="0" w:space="0" w:color="auto"/>
        <w:left w:val="none" w:sz="0" w:space="0" w:color="auto"/>
        <w:bottom w:val="none" w:sz="0" w:space="0" w:color="auto"/>
        <w:right w:val="none" w:sz="0" w:space="0" w:color="auto"/>
      </w:divBdr>
      <w:divsChild>
        <w:div w:id="1666739278">
          <w:marLeft w:val="640"/>
          <w:marRight w:val="0"/>
          <w:marTop w:val="0"/>
          <w:marBottom w:val="0"/>
          <w:divBdr>
            <w:top w:val="none" w:sz="0" w:space="0" w:color="auto"/>
            <w:left w:val="none" w:sz="0" w:space="0" w:color="auto"/>
            <w:bottom w:val="none" w:sz="0" w:space="0" w:color="auto"/>
            <w:right w:val="none" w:sz="0" w:space="0" w:color="auto"/>
          </w:divBdr>
        </w:div>
        <w:div w:id="37946268">
          <w:marLeft w:val="640"/>
          <w:marRight w:val="0"/>
          <w:marTop w:val="0"/>
          <w:marBottom w:val="0"/>
          <w:divBdr>
            <w:top w:val="none" w:sz="0" w:space="0" w:color="auto"/>
            <w:left w:val="none" w:sz="0" w:space="0" w:color="auto"/>
            <w:bottom w:val="none" w:sz="0" w:space="0" w:color="auto"/>
            <w:right w:val="none" w:sz="0" w:space="0" w:color="auto"/>
          </w:divBdr>
        </w:div>
        <w:div w:id="1891915967">
          <w:marLeft w:val="640"/>
          <w:marRight w:val="0"/>
          <w:marTop w:val="0"/>
          <w:marBottom w:val="0"/>
          <w:divBdr>
            <w:top w:val="none" w:sz="0" w:space="0" w:color="auto"/>
            <w:left w:val="none" w:sz="0" w:space="0" w:color="auto"/>
            <w:bottom w:val="none" w:sz="0" w:space="0" w:color="auto"/>
            <w:right w:val="none" w:sz="0" w:space="0" w:color="auto"/>
          </w:divBdr>
        </w:div>
        <w:div w:id="726028443">
          <w:marLeft w:val="640"/>
          <w:marRight w:val="0"/>
          <w:marTop w:val="0"/>
          <w:marBottom w:val="0"/>
          <w:divBdr>
            <w:top w:val="none" w:sz="0" w:space="0" w:color="auto"/>
            <w:left w:val="none" w:sz="0" w:space="0" w:color="auto"/>
            <w:bottom w:val="none" w:sz="0" w:space="0" w:color="auto"/>
            <w:right w:val="none" w:sz="0" w:space="0" w:color="auto"/>
          </w:divBdr>
        </w:div>
        <w:div w:id="1834222888">
          <w:marLeft w:val="640"/>
          <w:marRight w:val="0"/>
          <w:marTop w:val="0"/>
          <w:marBottom w:val="0"/>
          <w:divBdr>
            <w:top w:val="none" w:sz="0" w:space="0" w:color="auto"/>
            <w:left w:val="none" w:sz="0" w:space="0" w:color="auto"/>
            <w:bottom w:val="none" w:sz="0" w:space="0" w:color="auto"/>
            <w:right w:val="none" w:sz="0" w:space="0" w:color="auto"/>
          </w:divBdr>
        </w:div>
        <w:div w:id="1753621241">
          <w:marLeft w:val="640"/>
          <w:marRight w:val="0"/>
          <w:marTop w:val="0"/>
          <w:marBottom w:val="0"/>
          <w:divBdr>
            <w:top w:val="none" w:sz="0" w:space="0" w:color="auto"/>
            <w:left w:val="none" w:sz="0" w:space="0" w:color="auto"/>
            <w:bottom w:val="none" w:sz="0" w:space="0" w:color="auto"/>
            <w:right w:val="none" w:sz="0" w:space="0" w:color="auto"/>
          </w:divBdr>
        </w:div>
        <w:div w:id="1016082431">
          <w:marLeft w:val="640"/>
          <w:marRight w:val="0"/>
          <w:marTop w:val="0"/>
          <w:marBottom w:val="0"/>
          <w:divBdr>
            <w:top w:val="none" w:sz="0" w:space="0" w:color="auto"/>
            <w:left w:val="none" w:sz="0" w:space="0" w:color="auto"/>
            <w:bottom w:val="none" w:sz="0" w:space="0" w:color="auto"/>
            <w:right w:val="none" w:sz="0" w:space="0" w:color="auto"/>
          </w:divBdr>
        </w:div>
        <w:div w:id="1704747486">
          <w:marLeft w:val="640"/>
          <w:marRight w:val="0"/>
          <w:marTop w:val="0"/>
          <w:marBottom w:val="0"/>
          <w:divBdr>
            <w:top w:val="none" w:sz="0" w:space="0" w:color="auto"/>
            <w:left w:val="none" w:sz="0" w:space="0" w:color="auto"/>
            <w:bottom w:val="none" w:sz="0" w:space="0" w:color="auto"/>
            <w:right w:val="none" w:sz="0" w:space="0" w:color="auto"/>
          </w:divBdr>
        </w:div>
        <w:div w:id="408767761">
          <w:marLeft w:val="640"/>
          <w:marRight w:val="0"/>
          <w:marTop w:val="0"/>
          <w:marBottom w:val="0"/>
          <w:divBdr>
            <w:top w:val="none" w:sz="0" w:space="0" w:color="auto"/>
            <w:left w:val="none" w:sz="0" w:space="0" w:color="auto"/>
            <w:bottom w:val="none" w:sz="0" w:space="0" w:color="auto"/>
            <w:right w:val="none" w:sz="0" w:space="0" w:color="auto"/>
          </w:divBdr>
        </w:div>
        <w:div w:id="384530364">
          <w:marLeft w:val="640"/>
          <w:marRight w:val="0"/>
          <w:marTop w:val="0"/>
          <w:marBottom w:val="0"/>
          <w:divBdr>
            <w:top w:val="none" w:sz="0" w:space="0" w:color="auto"/>
            <w:left w:val="none" w:sz="0" w:space="0" w:color="auto"/>
            <w:bottom w:val="none" w:sz="0" w:space="0" w:color="auto"/>
            <w:right w:val="none" w:sz="0" w:space="0" w:color="auto"/>
          </w:divBdr>
        </w:div>
        <w:div w:id="290984144">
          <w:marLeft w:val="640"/>
          <w:marRight w:val="0"/>
          <w:marTop w:val="0"/>
          <w:marBottom w:val="0"/>
          <w:divBdr>
            <w:top w:val="none" w:sz="0" w:space="0" w:color="auto"/>
            <w:left w:val="none" w:sz="0" w:space="0" w:color="auto"/>
            <w:bottom w:val="none" w:sz="0" w:space="0" w:color="auto"/>
            <w:right w:val="none" w:sz="0" w:space="0" w:color="auto"/>
          </w:divBdr>
        </w:div>
        <w:div w:id="155197546">
          <w:marLeft w:val="640"/>
          <w:marRight w:val="0"/>
          <w:marTop w:val="0"/>
          <w:marBottom w:val="0"/>
          <w:divBdr>
            <w:top w:val="none" w:sz="0" w:space="0" w:color="auto"/>
            <w:left w:val="none" w:sz="0" w:space="0" w:color="auto"/>
            <w:bottom w:val="none" w:sz="0" w:space="0" w:color="auto"/>
            <w:right w:val="none" w:sz="0" w:space="0" w:color="auto"/>
          </w:divBdr>
        </w:div>
        <w:div w:id="346712224">
          <w:marLeft w:val="640"/>
          <w:marRight w:val="0"/>
          <w:marTop w:val="0"/>
          <w:marBottom w:val="0"/>
          <w:divBdr>
            <w:top w:val="none" w:sz="0" w:space="0" w:color="auto"/>
            <w:left w:val="none" w:sz="0" w:space="0" w:color="auto"/>
            <w:bottom w:val="none" w:sz="0" w:space="0" w:color="auto"/>
            <w:right w:val="none" w:sz="0" w:space="0" w:color="auto"/>
          </w:divBdr>
        </w:div>
        <w:div w:id="1638874115">
          <w:marLeft w:val="640"/>
          <w:marRight w:val="0"/>
          <w:marTop w:val="0"/>
          <w:marBottom w:val="0"/>
          <w:divBdr>
            <w:top w:val="none" w:sz="0" w:space="0" w:color="auto"/>
            <w:left w:val="none" w:sz="0" w:space="0" w:color="auto"/>
            <w:bottom w:val="none" w:sz="0" w:space="0" w:color="auto"/>
            <w:right w:val="none" w:sz="0" w:space="0" w:color="auto"/>
          </w:divBdr>
        </w:div>
      </w:divsChild>
    </w:div>
    <w:div w:id="1380713187">
      <w:bodyDiv w:val="1"/>
      <w:marLeft w:val="0"/>
      <w:marRight w:val="0"/>
      <w:marTop w:val="0"/>
      <w:marBottom w:val="0"/>
      <w:divBdr>
        <w:top w:val="none" w:sz="0" w:space="0" w:color="auto"/>
        <w:left w:val="none" w:sz="0" w:space="0" w:color="auto"/>
        <w:bottom w:val="none" w:sz="0" w:space="0" w:color="auto"/>
        <w:right w:val="none" w:sz="0" w:space="0" w:color="auto"/>
      </w:divBdr>
      <w:divsChild>
        <w:div w:id="27338369">
          <w:marLeft w:val="640"/>
          <w:marRight w:val="0"/>
          <w:marTop w:val="0"/>
          <w:marBottom w:val="0"/>
          <w:divBdr>
            <w:top w:val="none" w:sz="0" w:space="0" w:color="auto"/>
            <w:left w:val="none" w:sz="0" w:space="0" w:color="auto"/>
            <w:bottom w:val="none" w:sz="0" w:space="0" w:color="auto"/>
            <w:right w:val="none" w:sz="0" w:space="0" w:color="auto"/>
          </w:divBdr>
        </w:div>
        <w:div w:id="265819893">
          <w:marLeft w:val="640"/>
          <w:marRight w:val="0"/>
          <w:marTop w:val="0"/>
          <w:marBottom w:val="0"/>
          <w:divBdr>
            <w:top w:val="none" w:sz="0" w:space="0" w:color="auto"/>
            <w:left w:val="none" w:sz="0" w:space="0" w:color="auto"/>
            <w:bottom w:val="none" w:sz="0" w:space="0" w:color="auto"/>
            <w:right w:val="none" w:sz="0" w:space="0" w:color="auto"/>
          </w:divBdr>
        </w:div>
        <w:div w:id="577137934">
          <w:marLeft w:val="640"/>
          <w:marRight w:val="0"/>
          <w:marTop w:val="0"/>
          <w:marBottom w:val="0"/>
          <w:divBdr>
            <w:top w:val="none" w:sz="0" w:space="0" w:color="auto"/>
            <w:left w:val="none" w:sz="0" w:space="0" w:color="auto"/>
            <w:bottom w:val="none" w:sz="0" w:space="0" w:color="auto"/>
            <w:right w:val="none" w:sz="0" w:space="0" w:color="auto"/>
          </w:divBdr>
        </w:div>
        <w:div w:id="598561153">
          <w:marLeft w:val="640"/>
          <w:marRight w:val="0"/>
          <w:marTop w:val="0"/>
          <w:marBottom w:val="0"/>
          <w:divBdr>
            <w:top w:val="none" w:sz="0" w:space="0" w:color="auto"/>
            <w:left w:val="none" w:sz="0" w:space="0" w:color="auto"/>
            <w:bottom w:val="none" w:sz="0" w:space="0" w:color="auto"/>
            <w:right w:val="none" w:sz="0" w:space="0" w:color="auto"/>
          </w:divBdr>
        </w:div>
        <w:div w:id="885680026">
          <w:marLeft w:val="640"/>
          <w:marRight w:val="0"/>
          <w:marTop w:val="0"/>
          <w:marBottom w:val="0"/>
          <w:divBdr>
            <w:top w:val="none" w:sz="0" w:space="0" w:color="auto"/>
            <w:left w:val="none" w:sz="0" w:space="0" w:color="auto"/>
            <w:bottom w:val="none" w:sz="0" w:space="0" w:color="auto"/>
            <w:right w:val="none" w:sz="0" w:space="0" w:color="auto"/>
          </w:divBdr>
        </w:div>
        <w:div w:id="913275431">
          <w:marLeft w:val="640"/>
          <w:marRight w:val="0"/>
          <w:marTop w:val="0"/>
          <w:marBottom w:val="0"/>
          <w:divBdr>
            <w:top w:val="none" w:sz="0" w:space="0" w:color="auto"/>
            <w:left w:val="none" w:sz="0" w:space="0" w:color="auto"/>
            <w:bottom w:val="none" w:sz="0" w:space="0" w:color="auto"/>
            <w:right w:val="none" w:sz="0" w:space="0" w:color="auto"/>
          </w:divBdr>
        </w:div>
        <w:div w:id="1363549951">
          <w:marLeft w:val="640"/>
          <w:marRight w:val="0"/>
          <w:marTop w:val="0"/>
          <w:marBottom w:val="0"/>
          <w:divBdr>
            <w:top w:val="none" w:sz="0" w:space="0" w:color="auto"/>
            <w:left w:val="none" w:sz="0" w:space="0" w:color="auto"/>
            <w:bottom w:val="none" w:sz="0" w:space="0" w:color="auto"/>
            <w:right w:val="none" w:sz="0" w:space="0" w:color="auto"/>
          </w:divBdr>
        </w:div>
        <w:div w:id="1674139457">
          <w:marLeft w:val="640"/>
          <w:marRight w:val="0"/>
          <w:marTop w:val="0"/>
          <w:marBottom w:val="0"/>
          <w:divBdr>
            <w:top w:val="none" w:sz="0" w:space="0" w:color="auto"/>
            <w:left w:val="none" w:sz="0" w:space="0" w:color="auto"/>
            <w:bottom w:val="none" w:sz="0" w:space="0" w:color="auto"/>
            <w:right w:val="none" w:sz="0" w:space="0" w:color="auto"/>
          </w:divBdr>
        </w:div>
        <w:div w:id="1732852532">
          <w:marLeft w:val="640"/>
          <w:marRight w:val="0"/>
          <w:marTop w:val="0"/>
          <w:marBottom w:val="0"/>
          <w:divBdr>
            <w:top w:val="none" w:sz="0" w:space="0" w:color="auto"/>
            <w:left w:val="none" w:sz="0" w:space="0" w:color="auto"/>
            <w:bottom w:val="none" w:sz="0" w:space="0" w:color="auto"/>
            <w:right w:val="none" w:sz="0" w:space="0" w:color="auto"/>
          </w:divBdr>
        </w:div>
        <w:div w:id="1744596309">
          <w:marLeft w:val="640"/>
          <w:marRight w:val="0"/>
          <w:marTop w:val="0"/>
          <w:marBottom w:val="0"/>
          <w:divBdr>
            <w:top w:val="none" w:sz="0" w:space="0" w:color="auto"/>
            <w:left w:val="none" w:sz="0" w:space="0" w:color="auto"/>
            <w:bottom w:val="none" w:sz="0" w:space="0" w:color="auto"/>
            <w:right w:val="none" w:sz="0" w:space="0" w:color="auto"/>
          </w:divBdr>
        </w:div>
        <w:div w:id="1765488897">
          <w:marLeft w:val="640"/>
          <w:marRight w:val="0"/>
          <w:marTop w:val="0"/>
          <w:marBottom w:val="0"/>
          <w:divBdr>
            <w:top w:val="none" w:sz="0" w:space="0" w:color="auto"/>
            <w:left w:val="none" w:sz="0" w:space="0" w:color="auto"/>
            <w:bottom w:val="none" w:sz="0" w:space="0" w:color="auto"/>
            <w:right w:val="none" w:sz="0" w:space="0" w:color="auto"/>
          </w:divBdr>
        </w:div>
        <w:div w:id="1833254959">
          <w:marLeft w:val="640"/>
          <w:marRight w:val="0"/>
          <w:marTop w:val="0"/>
          <w:marBottom w:val="0"/>
          <w:divBdr>
            <w:top w:val="none" w:sz="0" w:space="0" w:color="auto"/>
            <w:left w:val="none" w:sz="0" w:space="0" w:color="auto"/>
            <w:bottom w:val="none" w:sz="0" w:space="0" w:color="auto"/>
            <w:right w:val="none" w:sz="0" w:space="0" w:color="auto"/>
          </w:divBdr>
        </w:div>
        <w:div w:id="1931814978">
          <w:marLeft w:val="640"/>
          <w:marRight w:val="0"/>
          <w:marTop w:val="0"/>
          <w:marBottom w:val="0"/>
          <w:divBdr>
            <w:top w:val="none" w:sz="0" w:space="0" w:color="auto"/>
            <w:left w:val="none" w:sz="0" w:space="0" w:color="auto"/>
            <w:bottom w:val="none" w:sz="0" w:space="0" w:color="auto"/>
            <w:right w:val="none" w:sz="0" w:space="0" w:color="auto"/>
          </w:divBdr>
        </w:div>
        <w:div w:id="1932817695">
          <w:marLeft w:val="640"/>
          <w:marRight w:val="0"/>
          <w:marTop w:val="0"/>
          <w:marBottom w:val="0"/>
          <w:divBdr>
            <w:top w:val="none" w:sz="0" w:space="0" w:color="auto"/>
            <w:left w:val="none" w:sz="0" w:space="0" w:color="auto"/>
            <w:bottom w:val="none" w:sz="0" w:space="0" w:color="auto"/>
            <w:right w:val="none" w:sz="0" w:space="0" w:color="auto"/>
          </w:divBdr>
        </w:div>
        <w:div w:id="2040933735">
          <w:marLeft w:val="640"/>
          <w:marRight w:val="0"/>
          <w:marTop w:val="0"/>
          <w:marBottom w:val="0"/>
          <w:divBdr>
            <w:top w:val="none" w:sz="0" w:space="0" w:color="auto"/>
            <w:left w:val="none" w:sz="0" w:space="0" w:color="auto"/>
            <w:bottom w:val="none" w:sz="0" w:space="0" w:color="auto"/>
            <w:right w:val="none" w:sz="0" w:space="0" w:color="auto"/>
          </w:divBdr>
        </w:div>
        <w:div w:id="2069912679">
          <w:marLeft w:val="640"/>
          <w:marRight w:val="0"/>
          <w:marTop w:val="0"/>
          <w:marBottom w:val="0"/>
          <w:divBdr>
            <w:top w:val="none" w:sz="0" w:space="0" w:color="auto"/>
            <w:left w:val="none" w:sz="0" w:space="0" w:color="auto"/>
            <w:bottom w:val="none" w:sz="0" w:space="0" w:color="auto"/>
            <w:right w:val="none" w:sz="0" w:space="0" w:color="auto"/>
          </w:divBdr>
        </w:div>
      </w:divsChild>
    </w:div>
    <w:div w:id="1384334555">
      <w:bodyDiv w:val="1"/>
      <w:marLeft w:val="0"/>
      <w:marRight w:val="0"/>
      <w:marTop w:val="0"/>
      <w:marBottom w:val="0"/>
      <w:divBdr>
        <w:top w:val="none" w:sz="0" w:space="0" w:color="auto"/>
        <w:left w:val="none" w:sz="0" w:space="0" w:color="auto"/>
        <w:bottom w:val="none" w:sz="0" w:space="0" w:color="auto"/>
        <w:right w:val="none" w:sz="0" w:space="0" w:color="auto"/>
      </w:divBdr>
    </w:div>
    <w:div w:id="1452359811">
      <w:bodyDiv w:val="1"/>
      <w:marLeft w:val="0"/>
      <w:marRight w:val="0"/>
      <w:marTop w:val="0"/>
      <w:marBottom w:val="0"/>
      <w:divBdr>
        <w:top w:val="none" w:sz="0" w:space="0" w:color="auto"/>
        <w:left w:val="none" w:sz="0" w:space="0" w:color="auto"/>
        <w:bottom w:val="none" w:sz="0" w:space="0" w:color="auto"/>
        <w:right w:val="none" w:sz="0" w:space="0" w:color="auto"/>
      </w:divBdr>
      <w:divsChild>
        <w:div w:id="333846081">
          <w:marLeft w:val="640"/>
          <w:marRight w:val="0"/>
          <w:marTop w:val="0"/>
          <w:marBottom w:val="0"/>
          <w:divBdr>
            <w:top w:val="none" w:sz="0" w:space="0" w:color="auto"/>
            <w:left w:val="none" w:sz="0" w:space="0" w:color="auto"/>
            <w:bottom w:val="none" w:sz="0" w:space="0" w:color="auto"/>
            <w:right w:val="none" w:sz="0" w:space="0" w:color="auto"/>
          </w:divBdr>
        </w:div>
        <w:div w:id="538129985">
          <w:marLeft w:val="640"/>
          <w:marRight w:val="0"/>
          <w:marTop w:val="0"/>
          <w:marBottom w:val="0"/>
          <w:divBdr>
            <w:top w:val="none" w:sz="0" w:space="0" w:color="auto"/>
            <w:left w:val="none" w:sz="0" w:space="0" w:color="auto"/>
            <w:bottom w:val="none" w:sz="0" w:space="0" w:color="auto"/>
            <w:right w:val="none" w:sz="0" w:space="0" w:color="auto"/>
          </w:divBdr>
        </w:div>
        <w:div w:id="653721688">
          <w:marLeft w:val="640"/>
          <w:marRight w:val="0"/>
          <w:marTop w:val="0"/>
          <w:marBottom w:val="0"/>
          <w:divBdr>
            <w:top w:val="none" w:sz="0" w:space="0" w:color="auto"/>
            <w:left w:val="none" w:sz="0" w:space="0" w:color="auto"/>
            <w:bottom w:val="none" w:sz="0" w:space="0" w:color="auto"/>
            <w:right w:val="none" w:sz="0" w:space="0" w:color="auto"/>
          </w:divBdr>
        </w:div>
        <w:div w:id="769089570">
          <w:marLeft w:val="640"/>
          <w:marRight w:val="0"/>
          <w:marTop w:val="0"/>
          <w:marBottom w:val="0"/>
          <w:divBdr>
            <w:top w:val="none" w:sz="0" w:space="0" w:color="auto"/>
            <w:left w:val="none" w:sz="0" w:space="0" w:color="auto"/>
            <w:bottom w:val="none" w:sz="0" w:space="0" w:color="auto"/>
            <w:right w:val="none" w:sz="0" w:space="0" w:color="auto"/>
          </w:divBdr>
        </w:div>
        <w:div w:id="1200168242">
          <w:marLeft w:val="640"/>
          <w:marRight w:val="0"/>
          <w:marTop w:val="0"/>
          <w:marBottom w:val="0"/>
          <w:divBdr>
            <w:top w:val="none" w:sz="0" w:space="0" w:color="auto"/>
            <w:left w:val="none" w:sz="0" w:space="0" w:color="auto"/>
            <w:bottom w:val="none" w:sz="0" w:space="0" w:color="auto"/>
            <w:right w:val="none" w:sz="0" w:space="0" w:color="auto"/>
          </w:divBdr>
        </w:div>
        <w:div w:id="1257859394">
          <w:marLeft w:val="640"/>
          <w:marRight w:val="0"/>
          <w:marTop w:val="0"/>
          <w:marBottom w:val="0"/>
          <w:divBdr>
            <w:top w:val="none" w:sz="0" w:space="0" w:color="auto"/>
            <w:left w:val="none" w:sz="0" w:space="0" w:color="auto"/>
            <w:bottom w:val="none" w:sz="0" w:space="0" w:color="auto"/>
            <w:right w:val="none" w:sz="0" w:space="0" w:color="auto"/>
          </w:divBdr>
        </w:div>
        <w:div w:id="1694841237">
          <w:marLeft w:val="640"/>
          <w:marRight w:val="0"/>
          <w:marTop w:val="0"/>
          <w:marBottom w:val="0"/>
          <w:divBdr>
            <w:top w:val="none" w:sz="0" w:space="0" w:color="auto"/>
            <w:left w:val="none" w:sz="0" w:space="0" w:color="auto"/>
            <w:bottom w:val="none" w:sz="0" w:space="0" w:color="auto"/>
            <w:right w:val="none" w:sz="0" w:space="0" w:color="auto"/>
          </w:divBdr>
        </w:div>
      </w:divsChild>
    </w:div>
    <w:div w:id="1499878760">
      <w:bodyDiv w:val="1"/>
      <w:marLeft w:val="0"/>
      <w:marRight w:val="0"/>
      <w:marTop w:val="0"/>
      <w:marBottom w:val="0"/>
      <w:divBdr>
        <w:top w:val="none" w:sz="0" w:space="0" w:color="auto"/>
        <w:left w:val="none" w:sz="0" w:space="0" w:color="auto"/>
        <w:bottom w:val="none" w:sz="0" w:space="0" w:color="auto"/>
        <w:right w:val="none" w:sz="0" w:space="0" w:color="auto"/>
      </w:divBdr>
      <w:divsChild>
        <w:div w:id="147208742">
          <w:marLeft w:val="640"/>
          <w:marRight w:val="0"/>
          <w:marTop w:val="0"/>
          <w:marBottom w:val="0"/>
          <w:divBdr>
            <w:top w:val="none" w:sz="0" w:space="0" w:color="auto"/>
            <w:left w:val="none" w:sz="0" w:space="0" w:color="auto"/>
            <w:bottom w:val="none" w:sz="0" w:space="0" w:color="auto"/>
            <w:right w:val="none" w:sz="0" w:space="0" w:color="auto"/>
          </w:divBdr>
        </w:div>
        <w:div w:id="420877465">
          <w:marLeft w:val="640"/>
          <w:marRight w:val="0"/>
          <w:marTop w:val="0"/>
          <w:marBottom w:val="0"/>
          <w:divBdr>
            <w:top w:val="none" w:sz="0" w:space="0" w:color="auto"/>
            <w:left w:val="none" w:sz="0" w:space="0" w:color="auto"/>
            <w:bottom w:val="none" w:sz="0" w:space="0" w:color="auto"/>
            <w:right w:val="none" w:sz="0" w:space="0" w:color="auto"/>
          </w:divBdr>
        </w:div>
        <w:div w:id="432483498">
          <w:marLeft w:val="640"/>
          <w:marRight w:val="0"/>
          <w:marTop w:val="0"/>
          <w:marBottom w:val="0"/>
          <w:divBdr>
            <w:top w:val="none" w:sz="0" w:space="0" w:color="auto"/>
            <w:left w:val="none" w:sz="0" w:space="0" w:color="auto"/>
            <w:bottom w:val="none" w:sz="0" w:space="0" w:color="auto"/>
            <w:right w:val="none" w:sz="0" w:space="0" w:color="auto"/>
          </w:divBdr>
        </w:div>
        <w:div w:id="447941844">
          <w:marLeft w:val="640"/>
          <w:marRight w:val="0"/>
          <w:marTop w:val="0"/>
          <w:marBottom w:val="0"/>
          <w:divBdr>
            <w:top w:val="none" w:sz="0" w:space="0" w:color="auto"/>
            <w:left w:val="none" w:sz="0" w:space="0" w:color="auto"/>
            <w:bottom w:val="none" w:sz="0" w:space="0" w:color="auto"/>
            <w:right w:val="none" w:sz="0" w:space="0" w:color="auto"/>
          </w:divBdr>
        </w:div>
        <w:div w:id="579606776">
          <w:marLeft w:val="640"/>
          <w:marRight w:val="0"/>
          <w:marTop w:val="0"/>
          <w:marBottom w:val="0"/>
          <w:divBdr>
            <w:top w:val="none" w:sz="0" w:space="0" w:color="auto"/>
            <w:left w:val="none" w:sz="0" w:space="0" w:color="auto"/>
            <w:bottom w:val="none" w:sz="0" w:space="0" w:color="auto"/>
            <w:right w:val="none" w:sz="0" w:space="0" w:color="auto"/>
          </w:divBdr>
        </w:div>
        <w:div w:id="804472135">
          <w:marLeft w:val="640"/>
          <w:marRight w:val="0"/>
          <w:marTop w:val="0"/>
          <w:marBottom w:val="0"/>
          <w:divBdr>
            <w:top w:val="none" w:sz="0" w:space="0" w:color="auto"/>
            <w:left w:val="none" w:sz="0" w:space="0" w:color="auto"/>
            <w:bottom w:val="none" w:sz="0" w:space="0" w:color="auto"/>
            <w:right w:val="none" w:sz="0" w:space="0" w:color="auto"/>
          </w:divBdr>
        </w:div>
        <w:div w:id="941914423">
          <w:marLeft w:val="640"/>
          <w:marRight w:val="0"/>
          <w:marTop w:val="0"/>
          <w:marBottom w:val="0"/>
          <w:divBdr>
            <w:top w:val="none" w:sz="0" w:space="0" w:color="auto"/>
            <w:left w:val="none" w:sz="0" w:space="0" w:color="auto"/>
            <w:bottom w:val="none" w:sz="0" w:space="0" w:color="auto"/>
            <w:right w:val="none" w:sz="0" w:space="0" w:color="auto"/>
          </w:divBdr>
        </w:div>
        <w:div w:id="1050302060">
          <w:marLeft w:val="640"/>
          <w:marRight w:val="0"/>
          <w:marTop w:val="0"/>
          <w:marBottom w:val="0"/>
          <w:divBdr>
            <w:top w:val="none" w:sz="0" w:space="0" w:color="auto"/>
            <w:left w:val="none" w:sz="0" w:space="0" w:color="auto"/>
            <w:bottom w:val="none" w:sz="0" w:space="0" w:color="auto"/>
            <w:right w:val="none" w:sz="0" w:space="0" w:color="auto"/>
          </w:divBdr>
        </w:div>
        <w:div w:id="1065491844">
          <w:marLeft w:val="640"/>
          <w:marRight w:val="0"/>
          <w:marTop w:val="0"/>
          <w:marBottom w:val="0"/>
          <w:divBdr>
            <w:top w:val="none" w:sz="0" w:space="0" w:color="auto"/>
            <w:left w:val="none" w:sz="0" w:space="0" w:color="auto"/>
            <w:bottom w:val="none" w:sz="0" w:space="0" w:color="auto"/>
            <w:right w:val="none" w:sz="0" w:space="0" w:color="auto"/>
          </w:divBdr>
        </w:div>
        <w:div w:id="1156648226">
          <w:marLeft w:val="640"/>
          <w:marRight w:val="0"/>
          <w:marTop w:val="0"/>
          <w:marBottom w:val="0"/>
          <w:divBdr>
            <w:top w:val="none" w:sz="0" w:space="0" w:color="auto"/>
            <w:left w:val="none" w:sz="0" w:space="0" w:color="auto"/>
            <w:bottom w:val="none" w:sz="0" w:space="0" w:color="auto"/>
            <w:right w:val="none" w:sz="0" w:space="0" w:color="auto"/>
          </w:divBdr>
        </w:div>
        <w:div w:id="1432431299">
          <w:marLeft w:val="640"/>
          <w:marRight w:val="0"/>
          <w:marTop w:val="0"/>
          <w:marBottom w:val="0"/>
          <w:divBdr>
            <w:top w:val="none" w:sz="0" w:space="0" w:color="auto"/>
            <w:left w:val="none" w:sz="0" w:space="0" w:color="auto"/>
            <w:bottom w:val="none" w:sz="0" w:space="0" w:color="auto"/>
            <w:right w:val="none" w:sz="0" w:space="0" w:color="auto"/>
          </w:divBdr>
        </w:div>
        <w:div w:id="1523977321">
          <w:marLeft w:val="640"/>
          <w:marRight w:val="0"/>
          <w:marTop w:val="0"/>
          <w:marBottom w:val="0"/>
          <w:divBdr>
            <w:top w:val="none" w:sz="0" w:space="0" w:color="auto"/>
            <w:left w:val="none" w:sz="0" w:space="0" w:color="auto"/>
            <w:bottom w:val="none" w:sz="0" w:space="0" w:color="auto"/>
            <w:right w:val="none" w:sz="0" w:space="0" w:color="auto"/>
          </w:divBdr>
        </w:div>
        <w:div w:id="1606185802">
          <w:marLeft w:val="640"/>
          <w:marRight w:val="0"/>
          <w:marTop w:val="0"/>
          <w:marBottom w:val="0"/>
          <w:divBdr>
            <w:top w:val="none" w:sz="0" w:space="0" w:color="auto"/>
            <w:left w:val="none" w:sz="0" w:space="0" w:color="auto"/>
            <w:bottom w:val="none" w:sz="0" w:space="0" w:color="auto"/>
            <w:right w:val="none" w:sz="0" w:space="0" w:color="auto"/>
          </w:divBdr>
        </w:div>
        <w:div w:id="1712146865">
          <w:marLeft w:val="640"/>
          <w:marRight w:val="0"/>
          <w:marTop w:val="0"/>
          <w:marBottom w:val="0"/>
          <w:divBdr>
            <w:top w:val="none" w:sz="0" w:space="0" w:color="auto"/>
            <w:left w:val="none" w:sz="0" w:space="0" w:color="auto"/>
            <w:bottom w:val="none" w:sz="0" w:space="0" w:color="auto"/>
            <w:right w:val="none" w:sz="0" w:space="0" w:color="auto"/>
          </w:divBdr>
        </w:div>
        <w:div w:id="1884442238">
          <w:marLeft w:val="640"/>
          <w:marRight w:val="0"/>
          <w:marTop w:val="0"/>
          <w:marBottom w:val="0"/>
          <w:divBdr>
            <w:top w:val="none" w:sz="0" w:space="0" w:color="auto"/>
            <w:left w:val="none" w:sz="0" w:space="0" w:color="auto"/>
            <w:bottom w:val="none" w:sz="0" w:space="0" w:color="auto"/>
            <w:right w:val="none" w:sz="0" w:space="0" w:color="auto"/>
          </w:divBdr>
        </w:div>
        <w:div w:id="1918053070">
          <w:marLeft w:val="640"/>
          <w:marRight w:val="0"/>
          <w:marTop w:val="0"/>
          <w:marBottom w:val="0"/>
          <w:divBdr>
            <w:top w:val="none" w:sz="0" w:space="0" w:color="auto"/>
            <w:left w:val="none" w:sz="0" w:space="0" w:color="auto"/>
            <w:bottom w:val="none" w:sz="0" w:space="0" w:color="auto"/>
            <w:right w:val="none" w:sz="0" w:space="0" w:color="auto"/>
          </w:divBdr>
        </w:div>
      </w:divsChild>
    </w:div>
    <w:div w:id="1539659439">
      <w:bodyDiv w:val="1"/>
      <w:marLeft w:val="0"/>
      <w:marRight w:val="0"/>
      <w:marTop w:val="0"/>
      <w:marBottom w:val="0"/>
      <w:divBdr>
        <w:top w:val="none" w:sz="0" w:space="0" w:color="auto"/>
        <w:left w:val="none" w:sz="0" w:space="0" w:color="auto"/>
        <w:bottom w:val="none" w:sz="0" w:space="0" w:color="auto"/>
        <w:right w:val="none" w:sz="0" w:space="0" w:color="auto"/>
      </w:divBdr>
    </w:div>
    <w:div w:id="1596673209">
      <w:bodyDiv w:val="1"/>
      <w:marLeft w:val="0"/>
      <w:marRight w:val="0"/>
      <w:marTop w:val="0"/>
      <w:marBottom w:val="0"/>
      <w:divBdr>
        <w:top w:val="none" w:sz="0" w:space="0" w:color="auto"/>
        <w:left w:val="none" w:sz="0" w:space="0" w:color="auto"/>
        <w:bottom w:val="none" w:sz="0" w:space="0" w:color="auto"/>
        <w:right w:val="none" w:sz="0" w:space="0" w:color="auto"/>
      </w:divBdr>
      <w:divsChild>
        <w:div w:id="1977298260">
          <w:marLeft w:val="640"/>
          <w:marRight w:val="0"/>
          <w:marTop w:val="0"/>
          <w:marBottom w:val="0"/>
          <w:divBdr>
            <w:top w:val="none" w:sz="0" w:space="0" w:color="auto"/>
            <w:left w:val="none" w:sz="0" w:space="0" w:color="auto"/>
            <w:bottom w:val="none" w:sz="0" w:space="0" w:color="auto"/>
            <w:right w:val="none" w:sz="0" w:space="0" w:color="auto"/>
          </w:divBdr>
        </w:div>
        <w:div w:id="213583071">
          <w:marLeft w:val="640"/>
          <w:marRight w:val="0"/>
          <w:marTop w:val="0"/>
          <w:marBottom w:val="0"/>
          <w:divBdr>
            <w:top w:val="none" w:sz="0" w:space="0" w:color="auto"/>
            <w:left w:val="none" w:sz="0" w:space="0" w:color="auto"/>
            <w:bottom w:val="none" w:sz="0" w:space="0" w:color="auto"/>
            <w:right w:val="none" w:sz="0" w:space="0" w:color="auto"/>
          </w:divBdr>
        </w:div>
        <w:div w:id="1440757480">
          <w:marLeft w:val="640"/>
          <w:marRight w:val="0"/>
          <w:marTop w:val="0"/>
          <w:marBottom w:val="0"/>
          <w:divBdr>
            <w:top w:val="none" w:sz="0" w:space="0" w:color="auto"/>
            <w:left w:val="none" w:sz="0" w:space="0" w:color="auto"/>
            <w:bottom w:val="none" w:sz="0" w:space="0" w:color="auto"/>
            <w:right w:val="none" w:sz="0" w:space="0" w:color="auto"/>
          </w:divBdr>
        </w:div>
        <w:div w:id="30690815">
          <w:marLeft w:val="640"/>
          <w:marRight w:val="0"/>
          <w:marTop w:val="0"/>
          <w:marBottom w:val="0"/>
          <w:divBdr>
            <w:top w:val="none" w:sz="0" w:space="0" w:color="auto"/>
            <w:left w:val="none" w:sz="0" w:space="0" w:color="auto"/>
            <w:bottom w:val="none" w:sz="0" w:space="0" w:color="auto"/>
            <w:right w:val="none" w:sz="0" w:space="0" w:color="auto"/>
          </w:divBdr>
        </w:div>
        <w:div w:id="1079669785">
          <w:marLeft w:val="640"/>
          <w:marRight w:val="0"/>
          <w:marTop w:val="0"/>
          <w:marBottom w:val="0"/>
          <w:divBdr>
            <w:top w:val="none" w:sz="0" w:space="0" w:color="auto"/>
            <w:left w:val="none" w:sz="0" w:space="0" w:color="auto"/>
            <w:bottom w:val="none" w:sz="0" w:space="0" w:color="auto"/>
            <w:right w:val="none" w:sz="0" w:space="0" w:color="auto"/>
          </w:divBdr>
        </w:div>
        <w:div w:id="393894187">
          <w:marLeft w:val="640"/>
          <w:marRight w:val="0"/>
          <w:marTop w:val="0"/>
          <w:marBottom w:val="0"/>
          <w:divBdr>
            <w:top w:val="none" w:sz="0" w:space="0" w:color="auto"/>
            <w:left w:val="none" w:sz="0" w:space="0" w:color="auto"/>
            <w:bottom w:val="none" w:sz="0" w:space="0" w:color="auto"/>
            <w:right w:val="none" w:sz="0" w:space="0" w:color="auto"/>
          </w:divBdr>
        </w:div>
        <w:div w:id="1815684914">
          <w:marLeft w:val="640"/>
          <w:marRight w:val="0"/>
          <w:marTop w:val="0"/>
          <w:marBottom w:val="0"/>
          <w:divBdr>
            <w:top w:val="none" w:sz="0" w:space="0" w:color="auto"/>
            <w:left w:val="none" w:sz="0" w:space="0" w:color="auto"/>
            <w:bottom w:val="none" w:sz="0" w:space="0" w:color="auto"/>
            <w:right w:val="none" w:sz="0" w:space="0" w:color="auto"/>
          </w:divBdr>
        </w:div>
        <w:div w:id="1273435075">
          <w:marLeft w:val="640"/>
          <w:marRight w:val="0"/>
          <w:marTop w:val="0"/>
          <w:marBottom w:val="0"/>
          <w:divBdr>
            <w:top w:val="none" w:sz="0" w:space="0" w:color="auto"/>
            <w:left w:val="none" w:sz="0" w:space="0" w:color="auto"/>
            <w:bottom w:val="none" w:sz="0" w:space="0" w:color="auto"/>
            <w:right w:val="none" w:sz="0" w:space="0" w:color="auto"/>
          </w:divBdr>
        </w:div>
        <w:div w:id="893782715">
          <w:marLeft w:val="640"/>
          <w:marRight w:val="0"/>
          <w:marTop w:val="0"/>
          <w:marBottom w:val="0"/>
          <w:divBdr>
            <w:top w:val="none" w:sz="0" w:space="0" w:color="auto"/>
            <w:left w:val="none" w:sz="0" w:space="0" w:color="auto"/>
            <w:bottom w:val="none" w:sz="0" w:space="0" w:color="auto"/>
            <w:right w:val="none" w:sz="0" w:space="0" w:color="auto"/>
          </w:divBdr>
        </w:div>
        <w:div w:id="723721641">
          <w:marLeft w:val="640"/>
          <w:marRight w:val="0"/>
          <w:marTop w:val="0"/>
          <w:marBottom w:val="0"/>
          <w:divBdr>
            <w:top w:val="none" w:sz="0" w:space="0" w:color="auto"/>
            <w:left w:val="none" w:sz="0" w:space="0" w:color="auto"/>
            <w:bottom w:val="none" w:sz="0" w:space="0" w:color="auto"/>
            <w:right w:val="none" w:sz="0" w:space="0" w:color="auto"/>
          </w:divBdr>
        </w:div>
        <w:div w:id="1942370617">
          <w:marLeft w:val="640"/>
          <w:marRight w:val="0"/>
          <w:marTop w:val="0"/>
          <w:marBottom w:val="0"/>
          <w:divBdr>
            <w:top w:val="none" w:sz="0" w:space="0" w:color="auto"/>
            <w:left w:val="none" w:sz="0" w:space="0" w:color="auto"/>
            <w:bottom w:val="none" w:sz="0" w:space="0" w:color="auto"/>
            <w:right w:val="none" w:sz="0" w:space="0" w:color="auto"/>
          </w:divBdr>
        </w:div>
        <w:div w:id="1267150397">
          <w:marLeft w:val="640"/>
          <w:marRight w:val="0"/>
          <w:marTop w:val="0"/>
          <w:marBottom w:val="0"/>
          <w:divBdr>
            <w:top w:val="none" w:sz="0" w:space="0" w:color="auto"/>
            <w:left w:val="none" w:sz="0" w:space="0" w:color="auto"/>
            <w:bottom w:val="none" w:sz="0" w:space="0" w:color="auto"/>
            <w:right w:val="none" w:sz="0" w:space="0" w:color="auto"/>
          </w:divBdr>
        </w:div>
        <w:div w:id="2054771423">
          <w:marLeft w:val="640"/>
          <w:marRight w:val="0"/>
          <w:marTop w:val="0"/>
          <w:marBottom w:val="0"/>
          <w:divBdr>
            <w:top w:val="none" w:sz="0" w:space="0" w:color="auto"/>
            <w:left w:val="none" w:sz="0" w:space="0" w:color="auto"/>
            <w:bottom w:val="none" w:sz="0" w:space="0" w:color="auto"/>
            <w:right w:val="none" w:sz="0" w:space="0" w:color="auto"/>
          </w:divBdr>
        </w:div>
      </w:divsChild>
    </w:div>
    <w:div w:id="1670017264">
      <w:bodyDiv w:val="1"/>
      <w:marLeft w:val="0"/>
      <w:marRight w:val="0"/>
      <w:marTop w:val="0"/>
      <w:marBottom w:val="0"/>
      <w:divBdr>
        <w:top w:val="none" w:sz="0" w:space="0" w:color="auto"/>
        <w:left w:val="none" w:sz="0" w:space="0" w:color="auto"/>
        <w:bottom w:val="none" w:sz="0" w:space="0" w:color="auto"/>
        <w:right w:val="none" w:sz="0" w:space="0" w:color="auto"/>
      </w:divBdr>
      <w:divsChild>
        <w:div w:id="1848329812">
          <w:marLeft w:val="640"/>
          <w:marRight w:val="0"/>
          <w:marTop w:val="0"/>
          <w:marBottom w:val="0"/>
          <w:divBdr>
            <w:top w:val="none" w:sz="0" w:space="0" w:color="auto"/>
            <w:left w:val="none" w:sz="0" w:space="0" w:color="auto"/>
            <w:bottom w:val="none" w:sz="0" w:space="0" w:color="auto"/>
            <w:right w:val="none" w:sz="0" w:space="0" w:color="auto"/>
          </w:divBdr>
        </w:div>
        <w:div w:id="388578461">
          <w:marLeft w:val="640"/>
          <w:marRight w:val="0"/>
          <w:marTop w:val="0"/>
          <w:marBottom w:val="0"/>
          <w:divBdr>
            <w:top w:val="none" w:sz="0" w:space="0" w:color="auto"/>
            <w:left w:val="none" w:sz="0" w:space="0" w:color="auto"/>
            <w:bottom w:val="none" w:sz="0" w:space="0" w:color="auto"/>
            <w:right w:val="none" w:sz="0" w:space="0" w:color="auto"/>
          </w:divBdr>
        </w:div>
        <w:div w:id="2130078098">
          <w:marLeft w:val="640"/>
          <w:marRight w:val="0"/>
          <w:marTop w:val="0"/>
          <w:marBottom w:val="0"/>
          <w:divBdr>
            <w:top w:val="none" w:sz="0" w:space="0" w:color="auto"/>
            <w:left w:val="none" w:sz="0" w:space="0" w:color="auto"/>
            <w:bottom w:val="none" w:sz="0" w:space="0" w:color="auto"/>
            <w:right w:val="none" w:sz="0" w:space="0" w:color="auto"/>
          </w:divBdr>
        </w:div>
        <w:div w:id="633410384">
          <w:marLeft w:val="640"/>
          <w:marRight w:val="0"/>
          <w:marTop w:val="0"/>
          <w:marBottom w:val="0"/>
          <w:divBdr>
            <w:top w:val="none" w:sz="0" w:space="0" w:color="auto"/>
            <w:left w:val="none" w:sz="0" w:space="0" w:color="auto"/>
            <w:bottom w:val="none" w:sz="0" w:space="0" w:color="auto"/>
            <w:right w:val="none" w:sz="0" w:space="0" w:color="auto"/>
          </w:divBdr>
        </w:div>
        <w:div w:id="19212556">
          <w:marLeft w:val="640"/>
          <w:marRight w:val="0"/>
          <w:marTop w:val="0"/>
          <w:marBottom w:val="0"/>
          <w:divBdr>
            <w:top w:val="none" w:sz="0" w:space="0" w:color="auto"/>
            <w:left w:val="none" w:sz="0" w:space="0" w:color="auto"/>
            <w:bottom w:val="none" w:sz="0" w:space="0" w:color="auto"/>
            <w:right w:val="none" w:sz="0" w:space="0" w:color="auto"/>
          </w:divBdr>
        </w:div>
        <w:div w:id="1060329182">
          <w:marLeft w:val="640"/>
          <w:marRight w:val="0"/>
          <w:marTop w:val="0"/>
          <w:marBottom w:val="0"/>
          <w:divBdr>
            <w:top w:val="none" w:sz="0" w:space="0" w:color="auto"/>
            <w:left w:val="none" w:sz="0" w:space="0" w:color="auto"/>
            <w:bottom w:val="none" w:sz="0" w:space="0" w:color="auto"/>
            <w:right w:val="none" w:sz="0" w:space="0" w:color="auto"/>
          </w:divBdr>
        </w:div>
        <w:div w:id="898133888">
          <w:marLeft w:val="640"/>
          <w:marRight w:val="0"/>
          <w:marTop w:val="0"/>
          <w:marBottom w:val="0"/>
          <w:divBdr>
            <w:top w:val="none" w:sz="0" w:space="0" w:color="auto"/>
            <w:left w:val="none" w:sz="0" w:space="0" w:color="auto"/>
            <w:bottom w:val="none" w:sz="0" w:space="0" w:color="auto"/>
            <w:right w:val="none" w:sz="0" w:space="0" w:color="auto"/>
          </w:divBdr>
        </w:div>
        <w:div w:id="761487912">
          <w:marLeft w:val="640"/>
          <w:marRight w:val="0"/>
          <w:marTop w:val="0"/>
          <w:marBottom w:val="0"/>
          <w:divBdr>
            <w:top w:val="none" w:sz="0" w:space="0" w:color="auto"/>
            <w:left w:val="none" w:sz="0" w:space="0" w:color="auto"/>
            <w:bottom w:val="none" w:sz="0" w:space="0" w:color="auto"/>
            <w:right w:val="none" w:sz="0" w:space="0" w:color="auto"/>
          </w:divBdr>
        </w:div>
        <w:div w:id="1259558313">
          <w:marLeft w:val="640"/>
          <w:marRight w:val="0"/>
          <w:marTop w:val="0"/>
          <w:marBottom w:val="0"/>
          <w:divBdr>
            <w:top w:val="none" w:sz="0" w:space="0" w:color="auto"/>
            <w:left w:val="none" w:sz="0" w:space="0" w:color="auto"/>
            <w:bottom w:val="none" w:sz="0" w:space="0" w:color="auto"/>
            <w:right w:val="none" w:sz="0" w:space="0" w:color="auto"/>
          </w:divBdr>
        </w:div>
        <w:div w:id="1680691786">
          <w:marLeft w:val="640"/>
          <w:marRight w:val="0"/>
          <w:marTop w:val="0"/>
          <w:marBottom w:val="0"/>
          <w:divBdr>
            <w:top w:val="none" w:sz="0" w:space="0" w:color="auto"/>
            <w:left w:val="none" w:sz="0" w:space="0" w:color="auto"/>
            <w:bottom w:val="none" w:sz="0" w:space="0" w:color="auto"/>
            <w:right w:val="none" w:sz="0" w:space="0" w:color="auto"/>
          </w:divBdr>
        </w:div>
        <w:div w:id="234828048">
          <w:marLeft w:val="640"/>
          <w:marRight w:val="0"/>
          <w:marTop w:val="0"/>
          <w:marBottom w:val="0"/>
          <w:divBdr>
            <w:top w:val="none" w:sz="0" w:space="0" w:color="auto"/>
            <w:left w:val="none" w:sz="0" w:space="0" w:color="auto"/>
            <w:bottom w:val="none" w:sz="0" w:space="0" w:color="auto"/>
            <w:right w:val="none" w:sz="0" w:space="0" w:color="auto"/>
          </w:divBdr>
        </w:div>
        <w:div w:id="1312127995">
          <w:marLeft w:val="640"/>
          <w:marRight w:val="0"/>
          <w:marTop w:val="0"/>
          <w:marBottom w:val="0"/>
          <w:divBdr>
            <w:top w:val="none" w:sz="0" w:space="0" w:color="auto"/>
            <w:left w:val="none" w:sz="0" w:space="0" w:color="auto"/>
            <w:bottom w:val="none" w:sz="0" w:space="0" w:color="auto"/>
            <w:right w:val="none" w:sz="0" w:space="0" w:color="auto"/>
          </w:divBdr>
        </w:div>
        <w:div w:id="2018313486">
          <w:marLeft w:val="640"/>
          <w:marRight w:val="0"/>
          <w:marTop w:val="0"/>
          <w:marBottom w:val="0"/>
          <w:divBdr>
            <w:top w:val="none" w:sz="0" w:space="0" w:color="auto"/>
            <w:left w:val="none" w:sz="0" w:space="0" w:color="auto"/>
            <w:bottom w:val="none" w:sz="0" w:space="0" w:color="auto"/>
            <w:right w:val="none" w:sz="0" w:space="0" w:color="auto"/>
          </w:divBdr>
        </w:div>
      </w:divsChild>
    </w:div>
    <w:div w:id="1679231404">
      <w:bodyDiv w:val="1"/>
      <w:marLeft w:val="0"/>
      <w:marRight w:val="0"/>
      <w:marTop w:val="0"/>
      <w:marBottom w:val="0"/>
      <w:divBdr>
        <w:top w:val="none" w:sz="0" w:space="0" w:color="auto"/>
        <w:left w:val="none" w:sz="0" w:space="0" w:color="auto"/>
        <w:bottom w:val="none" w:sz="0" w:space="0" w:color="auto"/>
        <w:right w:val="none" w:sz="0" w:space="0" w:color="auto"/>
      </w:divBdr>
    </w:div>
    <w:div w:id="1710953355">
      <w:bodyDiv w:val="1"/>
      <w:marLeft w:val="0"/>
      <w:marRight w:val="0"/>
      <w:marTop w:val="0"/>
      <w:marBottom w:val="0"/>
      <w:divBdr>
        <w:top w:val="none" w:sz="0" w:space="0" w:color="auto"/>
        <w:left w:val="none" w:sz="0" w:space="0" w:color="auto"/>
        <w:bottom w:val="none" w:sz="0" w:space="0" w:color="auto"/>
        <w:right w:val="none" w:sz="0" w:space="0" w:color="auto"/>
      </w:divBdr>
      <w:divsChild>
        <w:div w:id="256060524">
          <w:marLeft w:val="640"/>
          <w:marRight w:val="0"/>
          <w:marTop w:val="0"/>
          <w:marBottom w:val="0"/>
          <w:divBdr>
            <w:top w:val="none" w:sz="0" w:space="0" w:color="auto"/>
            <w:left w:val="none" w:sz="0" w:space="0" w:color="auto"/>
            <w:bottom w:val="none" w:sz="0" w:space="0" w:color="auto"/>
            <w:right w:val="none" w:sz="0" w:space="0" w:color="auto"/>
          </w:divBdr>
        </w:div>
        <w:div w:id="260533367">
          <w:marLeft w:val="640"/>
          <w:marRight w:val="0"/>
          <w:marTop w:val="0"/>
          <w:marBottom w:val="0"/>
          <w:divBdr>
            <w:top w:val="none" w:sz="0" w:space="0" w:color="auto"/>
            <w:left w:val="none" w:sz="0" w:space="0" w:color="auto"/>
            <w:bottom w:val="none" w:sz="0" w:space="0" w:color="auto"/>
            <w:right w:val="none" w:sz="0" w:space="0" w:color="auto"/>
          </w:divBdr>
        </w:div>
        <w:div w:id="329136834">
          <w:marLeft w:val="640"/>
          <w:marRight w:val="0"/>
          <w:marTop w:val="0"/>
          <w:marBottom w:val="0"/>
          <w:divBdr>
            <w:top w:val="none" w:sz="0" w:space="0" w:color="auto"/>
            <w:left w:val="none" w:sz="0" w:space="0" w:color="auto"/>
            <w:bottom w:val="none" w:sz="0" w:space="0" w:color="auto"/>
            <w:right w:val="none" w:sz="0" w:space="0" w:color="auto"/>
          </w:divBdr>
        </w:div>
        <w:div w:id="473526772">
          <w:marLeft w:val="640"/>
          <w:marRight w:val="0"/>
          <w:marTop w:val="0"/>
          <w:marBottom w:val="0"/>
          <w:divBdr>
            <w:top w:val="none" w:sz="0" w:space="0" w:color="auto"/>
            <w:left w:val="none" w:sz="0" w:space="0" w:color="auto"/>
            <w:bottom w:val="none" w:sz="0" w:space="0" w:color="auto"/>
            <w:right w:val="none" w:sz="0" w:space="0" w:color="auto"/>
          </w:divBdr>
        </w:div>
        <w:div w:id="769277631">
          <w:marLeft w:val="640"/>
          <w:marRight w:val="0"/>
          <w:marTop w:val="0"/>
          <w:marBottom w:val="0"/>
          <w:divBdr>
            <w:top w:val="none" w:sz="0" w:space="0" w:color="auto"/>
            <w:left w:val="none" w:sz="0" w:space="0" w:color="auto"/>
            <w:bottom w:val="none" w:sz="0" w:space="0" w:color="auto"/>
            <w:right w:val="none" w:sz="0" w:space="0" w:color="auto"/>
          </w:divBdr>
        </w:div>
        <w:div w:id="846097226">
          <w:marLeft w:val="640"/>
          <w:marRight w:val="0"/>
          <w:marTop w:val="0"/>
          <w:marBottom w:val="0"/>
          <w:divBdr>
            <w:top w:val="none" w:sz="0" w:space="0" w:color="auto"/>
            <w:left w:val="none" w:sz="0" w:space="0" w:color="auto"/>
            <w:bottom w:val="none" w:sz="0" w:space="0" w:color="auto"/>
            <w:right w:val="none" w:sz="0" w:space="0" w:color="auto"/>
          </w:divBdr>
        </w:div>
        <w:div w:id="952522179">
          <w:marLeft w:val="640"/>
          <w:marRight w:val="0"/>
          <w:marTop w:val="0"/>
          <w:marBottom w:val="0"/>
          <w:divBdr>
            <w:top w:val="none" w:sz="0" w:space="0" w:color="auto"/>
            <w:left w:val="none" w:sz="0" w:space="0" w:color="auto"/>
            <w:bottom w:val="none" w:sz="0" w:space="0" w:color="auto"/>
            <w:right w:val="none" w:sz="0" w:space="0" w:color="auto"/>
          </w:divBdr>
        </w:div>
        <w:div w:id="1007944404">
          <w:marLeft w:val="640"/>
          <w:marRight w:val="0"/>
          <w:marTop w:val="0"/>
          <w:marBottom w:val="0"/>
          <w:divBdr>
            <w:top w:val="none" w:sz="0" w:space="0" w:color="auto"/>
            <w:left w:val="none" w:sz="0" w:space="0" w:color="auto"/>
            <w:bottom w:val="none" w:sz="0" w:space="0" w:color="auto"/>
            <w:right w:val="none" w:sz="0" w:space="0" w:color="auto"/>
          </w:divBdr>
        </w:div>
        <w:div w:id="1109928658">
          <w:marLeft w:val="640"/>
          <w:marRight w:val="0"/>
          <w:marTop w:val="0"/>
          <w:marBottom w:val="0"/>
          <w:divBdr>
            <w:top w:val="none" w:sz="0" w:space="0" w:color="auto"/>
            <w:left w:val="none" w:sz="0" w:space="0" w:color="auto"/>
            <w:bottom w:val="none" w:sz="0" w:space="0" w:color="auto"/>
            <w:right w:val="none" w:sz="0" w:space="0" w:color="auto"/>
          </w:divBdr>
        </w:div>
        <w:div w:id="1207529252">
          <w:marLeft w:val="640"/>
          <w:marRight w:val="0"/>
          <w:marTop w:val="0"/>
          <w:marBottom w:val="0"/>
          <w:divBdr>
            <w:top w:val="none" w:sz="0" w:space="0" w:color="auto"/>
            <w:left w:val="none" w:sz="0" w:space="0" w:color="auto"/>
            <w:bottom w:val="none" w:sz="0" w:space="0" w:color="auto"/>
            <w:right w:val="none" w:sz="0" w:space="0" w:color="auto"/>
          </w:divBdr>
        </w:div>
        <w:div w:id="1229922881">
          <w:marLeft w:val="640"/>
          <w:marRight w:val="0"/>
          <w:marTop w:val="0"/>
          <w:marBottom w:val="0"/>
          <w:divBdr>
            <w:top w:val="none" w:sz="0" w:space="0" w:color="auto"/>
            <w:left w:val="none" w:sz="0" w:space="0" w:color="auto"/>
            <w:bottom w:val="none" w:sz="0" w:space="0" w:color="auto"/>
            <w:right w:val="none" w:sz="0" w:space="0" w:color="auto"/>
          </w:divBdr>
        </w:div>
        <w:div w:id="1275944221">
          <w:marLeft w:val="640"/>
          <w:marRight w:val="0"/>
          <w:marTop w:val="0"/>
          <w:marBottom w:val="0"/>
          <w:divBdr>
            <w:top w:val="none" w:sz="0" w:space="0" w:color="auto"/>
            <w:left w:val="none" w:sz="0" w:space="0" w:color="auto"/>
            <w:bottom w:val="none" w:sz="0" w:space="0" w:color="auto"/>
            <w:right w:val="none" w:sz="0" w:space="0" w:color="auto"/>
          </w:divBdr>
        </w:div>
        <w:div w:id="1283263279">
          <w:marLeft w:val="640"/>
          <w:marRight w:val="0"/>
          <w:marTop w:val="0"/>
          <w:marBottom w:val="0"/>
          <w:divBdr>
            <w:top w:val="none" w:sz="0" w:space="0" w:color="auto"/>
            <w:left w:val="none" w:sz="0" w:space="0" w:color="auto"/>
            <w:bottom w:val="none" w:sz="0" w:space="0" w:color="auto"/>
            <w:right w:val="none" w:sz="0" w:space="0" w:color="auto"/>
          </w:divBdr>
        </w:div>
        <w:div w:id="1382174745">
          <w:marLeft w:val="640"/>
          <w:marRight w:val="0"/>
          <w:marTop w:val="0"/>
          <w:marBottom w:val="0"/>
          <w:divBdr>
            <w:top w:val="none" w:sz="0" w:space="0" w:color="auto"/>
            <w:left w:val="none" w:sz="0" w:space="0" w:color="auto"/>
            <w:bottom w:val="none" w:sz="0" w:space="0" w:color="auto"/>
            <w:right w:val="none" w:sz="0" w:space="0" w:color="auto"/>
          </w:divBdr>
        </w:div>
        <w:div w:id="1451313651">
          <w:marLeft w:val="640"/>
          <w:marRight w:val="0"/>
          <w:marTop w:val="0"/>
          <w:marBottom w:val="0"/>
          <w:divBdr>
            <w:top w:val="none" w:sz="0" w:space="0" w:color="auto"/>
            <w:left w:val="none" w:sz="0" w:space="0" w:color="auto"/>
            <w:bottom w:val="none" w:sz="0" w:space="0" w:color="auto"/>
            <w:right w:val="none" w:sz="0" w:space="0" w:color="auto"/>
          </w:divBdr>
        </w:div>
        <w:div w:id="2020429190">
          <w:marLeft w:val="640"/>
          <w:marRight w:val="0"/>
          <w:marTop w:val="0"/>
          <w:marBottom w:val="0"/>
          <w:divBdr>
            <w:top w:val="none" w:sz="0" w:space="0" w:color="auto"/>
            <w:left w:val="none" w:sz="0" w:space="0" w:color="auto"/>
            <w:bottom w:val="none" w:sz="0" w:space="0" w:color="auto"/>
            <w:right w:val="none" w:sz="0" w:space="0" w:color="auto"/>
          </w:divBdr>
        </w:div>
      </w:divsChild>
    </w:div>
    <w:div w:id="1720396528">
      <w:bodyDiv w:val="1"/>
      <w:marLeft w:val="0"/>
      <w:marRight w:val="0"/>
      <w:marTop w:val="0"/>
      <w:marBottom w:val="0"/>
      <w:divBdr>
        <w:top w:val="none" w:sz="0" w:space="0" w:color="auto"/>
        <w:left w:val="none" w:sz="0" w:space="0" w:color="auto"/>
        <w:bottom w:val="none" w:sz="0" w:space="0" w:color="auto"/>
        <w:right w:val="none" w:sz="0" w:space="0" w:color="auto"/>
      </w:divBdr>
      <w:divsChild>
        <w:div w:id="54546874">
          <w:marLeft w:val="640"/>
          <w:marRight w:val="0"/>
          <w:marTop w:val="0"/>
          <w:marBottom w:val="0"/>
          <w:divBdr>
            <w:top w:val="none" w:sz="0" w:space="0" w:color="auto"/>
            <w:left w:val="none" w:sz="0" w:space="0" w:color="auto"/>
            <w:bottom w:val="none" w:sz="0" w:space="0" w:color="auto"/>
            <w:right w:val="none" w:sz="0" w:space="0" w:color="auto"/>
          </w:divBdr>
        </w:div>
        <w:div w:id="899441709">
          <w:marLeft w:val="640"/>
          <w:marRight w:val="0"/>
          <w:marTop w:val="0"/>
          <w:marBottom w:val="0"/>
          <w:divBdr>
            <w:top w:val="none" w:sz="0" w:space="0" w:color="auto"/>
            <w:left w:val="none" w:sz="0" w:space="0" w:color="auto"/>
            <w:bottom w:val="none" w:sz="0" w:space="0" w:color="auto"/>
            <w:right w:val="none" w:sz="0" w:space="0" w:color="auto"/>
          </w:divBdr>
        </w:div>
        <w:div w:id="969212137">
          <w:marLeft w:val="640"/>
          <w:marRight w:val="0"/>
          <w:marTop w:val="0"/>
          <w:marBottom w:val="0"/>
          <w:divBdr>
            <w:top w:val="none" w:sz="0" w:space="0" w:color="auto"/>
            <w:left w:val="none" w:sz="0" w:space="0" w:color="auto"/>
            <w:bottom w:val="none" w:sz="0" w:space="0" w:color="auto"/>
            <w:right w:val="none" w:sz="0" w:space="0" w:color="auto"/>
          </w:divBdr>
        </w:div>
        <w:div w:id="1228149271">
          <w:marLeft w:val="640"/>
          <w:marRight w:val="0"/>
          <w:marTop w:val="0"/>
          <w:marBottom w:val="0"/>
          <w:divBdr>
            <w:top w:val="none" w:sz="0" w:space="0" w:color="auto"/>
            <w:left w:val="none" w:sz="0" w:space="0" w:color="auto"/>
            <w:bottom w:val="none" w:sz="0" w:space="0" w:color="auto"/>
            <w:right w:val="none" w:sz="0" w:space="0" w:color="auto"/>
          </w:divBdr>
        </w:div>
        <w:div w:id="1646734901">
          <w:marLeft w:val="640"/>
          <w:marRight w:val="0"/>
          <w:marTop w:val="0"/>
          <w:marBottom w:val="0"/>
          <w:divBdr>
            <w:top w:val="none" w:sz="0" w:space="0" w:color="auto"/>
            <w:left w:val="none" w:sz="0" w:space="0" w:color="auto"/>
            <w:bottom w:val="none" w:sz="0" w:space="0" w:color="auto"/>
            <w:right w:val="none" w:sz="0" w:space="0" w:color="auto"/>
          </w:divBdr>
        </w:div>
        <w:div w:id="1815373660">
          <w:marLeft w:val="640"/>
          <w:marRight w:val="0"/>
          <w:marTop w:val="0"/>
          <w:marBottom w:val="0"/>
          <w:divBdr>
            <w:top w:val="none" w:sz="0" w:space="0" w:color="auto"/>
            <w:left w:val="none" w:sz="0" w:space="0" w:color="auto"/>
            <w:bottom w:val="none" w:sz="0" w:space="0" w:color="auto"/>
            <w:right w:val="none" w:sz="0" w:space="0" w:color="auto"/>
          </w:divBdr>
        </w:div>
      </w:divsChild>
    </w:div>
    <w:div w:id="1760100533">
      <w:bodyDiv w:val="1"/>
      <w:marLeft w:val="0"/>
      <w:marRight w:val="0"/>
      <w:marTop w:val="0"/>
      <w:marBottom w:val="0"/>
      <w:divBdr>
        <w:top w:val="none" w:sz="0" w:space="0" w:color="auto"/>
        <w:left w:val="none" w:sz="0" w:space="0" w:color="auto"/>
        <w:bottom w:val="none" w:sz="0" w:space="0" w:color="auto"/>
        <w:right w:val="none" w:sz="0" w:space="0" w:color="auto"/>
      </w:divBdr>
    </w:div>
    <w:div w:id="1998462116">
      <w:bodyDiv w:val="1"/>
      <w:marLeft w:val="0"/>
      <w:marRight w:val="0"/>
      <w:marTop w:val="0"/>
      <w:marBottom w:val="0"/>
      <w:divBdr>
        <w:top w:val="none" w:sz="0" w:space="0" w:color="auto"/>
        <w:left w:val="none" w:sz="0" w:space="0" w:color="auto"/>
        <w:bottom w:val="none" w:sz="0" w:space="0" w:color="auto"/>
        <w:right w:val="none" w:sz="0" w:space="0" w:color="auto"/>
      </w:divBdr>
    </w:div>
    <w:div w:id="2008705592">
      <w:bodyDiv w:val="1"/>
      <w:marLeft w:val="0"/>
      <w:marRight w:val="0"/>
      <w:marTop w:val="0"/>
      <w:marBottom w:val="0"/>
      <w:divBdr>
        <w:top w:val="none" w:sz="0" w:space="0" w:color="auto"/>
        <w:left w:val="none" w:sz="0" w:space="0" w:color="auto"/>
        <w:bottom w:val="none" w:sz="0" w:space="0" w:color="auto"/>
        <w:right w:val="none" w:sz="0" w:space="0" w:color="auto"/>
      </w:divBdr>
      <w:divsChild>
        <w:div w:id="715859085">
          <w:marLeft w:val="640"/>
          <w:marRight w:val="0"/>
          <w:marTop w:val="0"/>
          <w:marBottom w:val="0"/>
          <w:divBdr>
            <w:top w:val="none" w:sz="0" w:space="0" w:color="auto"/>
            <w:left w:val="none" w:sz="0" w:space="0" w:color="auto"/>
            <w:bottom w:val="none" w:sz="0" w:space="0" w:color="auto"/>
            <w:right w:val="none" w:sz="0" w:space="0" w:color="auto"/>
          </w:divBdr>
        </w:div>
        <w:div w:id="1052385243">
          <w:marLeft w:val="640"/>
          <w:marRight w:val="0"/>
          <w:marTop w:val="0"/>
          <w:marBottom w:val="0"/>
          <w:divBdr>
            <w:top w:val="none" w:sz="0" w:space="0" w:color="auto"/>
            <w:left w:val="none" w:sz="0" w:space="0" w:color="auto"/>
            <w:bottom w:val="none" w:sz="0" w:space="0" w:color="auto"/>
            <w:right w:val="none" w:sz="0" w:space="0" w:color="auto"/>
          </w:divBdr>
        </w:div>
        <w:div w:id="1149980239">
          <w:marLeft w:val="640"/>
          <w:marRight w:val="0"/>
          <w:marTop w:val="0"/>
          <w:marBottom w:val="0"/>
          <w:divBdr>
            <w:top w:val="none" w:sz="0" w:space="0" w:color="auto"/>
            <w:left w:val="none" w:sz="0" w:space="0" w:color="auto"/>
            <w:bottom w:val="none" w:sz="0" w:space="0" w:color="auto"/>
            <w:right w:val="none" w:sz="0" w:space="0" w:color="auto"/>
          </w:divBdr>
        </w:div>
        <w:div w:id="1255087921">
          <w:marLeft w:val="640"/>
          <w:marRight w:val="0"/>
          <w:marTop w:val="0"/>
          <w:marBottom w:val="0"/>
          <w:divBdr>
            <w:top w:val="none" w:sz="0" w:space="0" w:color="auto"/>
            <w:left w:val="none" w:sz="0" w:space="0" w:color="auto"/>
            <w:bottom w:val="none" w:sz="0" w:space="0" w:color="auto"/>
            <w:right w:val="none" w:sz="0" w:space="0" w:color="auto"/>
          </w:divBdr>
        </w:div>
        <w:div w:id="1411266580">
          <w:marLeft w:val="640"/>
          <w:marRight w:val="0"/>
          <w:marTop w:val="0"/>
          <w:marBottom w:val="0"/>
          <w:divBdr>
            <w:top w:val="none" w:sz="0" w:space="0" w:color="auto"/>
            <w:left w:val="none" w:sz="0" w:space="0" w:color="auto"/>
            <w:bottom w:val="none" w:sz="0" w:space="0" w:color="auto"/>
            <w:right w:val="none" w:sz="0" w:space="0" w:color="auto"/>
          </w:divBdr>
        </w:div>
        <w:div w:id="1540050742">
          <w:marLeft w:val="640"/>
          <w:marRight w:val="0"/>
          <w:marTop w:val="0"/>
          <w:marBottom w:val="0"/>
          <w:divBdr>
            <w:top w:val="none" w:sz="0" w:space="0" w:color="auto"/>
            <w:left w:val="none" w:sz="0" w:space="0" w:color="auto"/>
            <w:bottom w:val="none" w:sz="0" w:space="0" w:color="auto"/>
            <w:right w:val="none" w:sz="0" w:space="0" w:color="auto"/>
          </w:divBdr>
        </w:div>
        <w:div w:id="1713773856">
          <w:marLeft w:val="640"/>
          <w:marRight w:val="0"/>
          <w:marTop w:val="0"/>
          <w:marBottom w:val="0"/>
          <w:divBdr>
            <w:top w:val="none" w:sz="0" w:space="0" w:color="auto"/>
            <w:left w:val="none" w:sz="0" w:space="0" w:color="auto"/>
            <w:bottom w:val="none" w:sz="0" w:space="0" w:color="auto"/>
            <w:right w:val="none" w:sz="0" w:space="0" w:color="auto"/>
          </w:divBdr>
        </w:div>
      </w:divsChild>
    </w:div>
    <w:div w:id="2048017952">
      <w:bodyDiv w:val="1"/>
      <w:marLeft w:val="0"/>
      <w:marRight w:val="0"/>
      <w:marTop w:val="0"/>
      <w:marBottom w:val="0"/>
      <w:divBdr>
        <w:top w:val="none" w:sz="0" w:space="0" w:color="auto"/>
        <w:left w:val="none" w:sz="0" w:space="0" w:color="auto"/>
        <w:bottom w:val="none" w:sz="0" w:space="0" w:color="auto"/>
        <w:right w:val="none" w:sz="0" w:space="0" w:color="auto"/>
      </w:divBdr>
      <w:divsChild>
        <w:div w:id="57679943">
          <w:marLeft w:val="640"/>
          <w:marRight w:val="0"/>
          <w:marTop w:val="0"/>
          <w:marBottom w:val="0"/>
          <w:divBdr>
            <w:top w:val="none" w:sz="0" w:space="0" w:color="auto"/>
            <w:left w:val="none" w:sz="0" w:space="0" w:color="auto"/>
            <w:bottom w:val="none" w:sz="0" w:space="0" w:color="auto"/>
            <w:right w:val="none" w:sz="0" w:space="0" w:color="auto"/>
          </w:divBdr>
        </w:div>
        <w:div w:id="141314944">
          <w:marLeft w:val="640"/>
          <w:marRight w:val="0"/>
          <w:marTop w:val="0"/>
          <w:marBottom w:val="0"/>
          <w:divBdr>
            <w:top w:val="none" w:sz="0" w:space="0" w:color="auto"/>
            <w:left w:val="none" w:sz="0" w:space="0" w:color="auto"/>
            <w:bottom w:val="none" w:sz="0" w:space="0" w:color="auto"/>
            <w:right w:val="none" w:sz="0" w:space="0" w:color="auto"/>
          </w:divBdr>
        </w:div>
        <w:div w:id="161699536">
          <w:marLeft w:val="640"/>
          <w:marRight w:val="0"/>
          <w:marTop w:val="0"/>
          <w:marBottom w:val="0"/>
          <w:divBdr>
            <w:top w:val="none" w:sz="0" w:space="0" w:color="auto"/>
            <w:left w:val="none" w:sz="0" w:space="0" w:color="auto"/>
            <w:bottom w:val="none" w:sz="0" w:space="0" w:color="auto"/>
            <w:right w:val="none" w:sz="0" w:space="0" w:color="auto"/>
          </w:divBdr>
        </w:div>
        <w:div w:id="213737795">
          <w:marLeft w:val="640"/>
          <w:marRight w:val="0"/>
          <w:marTop w:val="0"/>
          <w:marBottom w:val="0"/>
          <w:divBdr>
            <w:top w:val="none" w:sz="0" w:space="0" w:color="auto"/>
            <w:left w:val="none" w:sz="0" w:space="0" w:color="auto"/>
            <w:bottom w:val="none" w:sz="0" w:space="0" w:color="auto"/>
            <w:right w:val="none" w:sz="0" w:space="0" w:color="auto"/>
          </w:divBdr>
        </w:div>
        <w:div w:id="624895105">
          <w:marLeft w:val="640"/>
          <w:marRight w:val="0"/>
          <w:marTop w:val="0"/>
          <w:marBottom w:val="0"/>
          <w:divBdr>
            <w:top w:val="none" w:sz="0" w:space="0" w:color="auto"/>
            <w:left w:val="none" w:sz="0" w:space="0" w:color="auto"/>
            <w:bottom w:val="none" w:sz="0" w:space="0" w:color="auto"/>
            <w:right w:val="none" w:sz="0" w:space="0" w:color="auto"/>
          </w:divBdr>
        </w:div>
        <w:div w:id="1338387916">
          <w:marLeft w:val="640"/>
          <w:marRight w:val="0"/>
          <w:marTop w:val="0"/>
          <w:marBottom w:val="0"/>
          <w:divBdr>
            <w:top w:val="none" w:sz="0" w:space="0" w:color="auto"/>
            <w:left w:val="none" w:sz="0" w:space="0" w:color="auto"/>
            <w:bottom w:val="none" w:sz="0" w:space="0" w:color="auto"/>
            <w:right w:val="none" w:sz="0" w:space="0" w:color="auto"/>
          </w:divBdr>
        </w:div>
        <w:div w:id="1535655153">
          <w:marLeft w:val="640"/>
          <w:marRight w:val="0"/>
          <w:marTop w:val="0"/>
          <w:marBottom w:val="0"/>
          <w:divBdr>
            <w:top w:val="none" w:sz="0" w:space="0" w:color="auto"/>
            <w:left w:val="none" w:sz="0" w:space="0" w:color="auto"/>
            <w:bottom w:val="none" w:sz="0" w:space="0" w:color="auto"/>
            <w:right w:val="none" w:sz="0" w:space="0" w:color="auto"/>
          </w:divBdr>
        </w:div>
        <w:div w:id="2000690083">
          <w:marLeft w:val="640"/>
          <w:marRight w:val="0"/>
          <w:marTop w:val="0"/>
          <w:marBottom w:val="0"/>
          <w:divBdr>
            <w:top w:val="none" w:sz="0" w:space="0" w:color="auto"/>
            <w:left w:val="none" w:sz="0" w:space="0" w:color="auto"/>
            <w:bottom w:val="none" w:sz="0" w:space="0" w:color="auto"/>
            <w:right w:val="none" w:sz="0" w:space="0" w:color="auto"/>
          </w:divBdr>
        </w:div>
        <w:div w:id="2031489525">
          <w:marLeft w:val="640"/>
          <w:marRight w:val="0"/>
          <w:marTop w:val="0"/>
          <w:marBottom w:val="0"/>
          <w:divBdr>
            <w:top w:val="none" w:sz="0" w:space="0" w:color="auto"/>
            <w:left w:val="none" w:sz="0" w:space="0" w:color="auto"/>
            <w:bottom w:val="none" w:sz="0" w:space="0" w:color="auto"/>
            <w:right w:val="none" w:sz="0" w:space="0" w:color="auto"/>
          </w:divBdr>
        </w:div>
        <w:div w:id="2101025944">
          <w:marLeft w:val="640"/>
          <w:marRight w:val="0"/>
          <w:marTop w:val="0"/>
          <w:marBottom w:val="0"/>
          <w:divBdr>
            <w:top w:val="none" w:sz="0" w:space="0" w:color="auto"/>
            <w:left w:val="none" w:sz="0" w:space="0" w:color="auto"/>
            <w:bottom w:val="none" w:sz="0" w:space="0" w:color="auto"/>
            <w:right w:val="none" w:sz="0" w:space="0" w:color="auto"/>
          </w:divBdr>
        </w:div>
        <w:div w:id="2118600278">
          <w:marLeft w:val="640"/>
          <w:marRight w:val="0"/>
          <w:marTop w:val="0"/>
          <w:marBottom w:val="0"/>
          <w:divBdr>
            <w:top w:val="none" w:sz="0" w:space="0" w:color="auto"/>
            <w:left w:val="none" w:sz="0" w:space="0" w:color="auto"/>
            <w:bottom w:val="none" w:sz="0" w:space="0" w:color="auto"/>
            <w:right w:val="none" w:sz="0" w:space="0" w:color="auto"/>
          </w:divBdr>
        </w:div>
        <w:div w:id="2141023167">
          <w:marLeft w:val="640"/>
          <w:marRight w:val="0"/>
          <w:marTop w:val="0"/>
          <w:marBottom w:val="0"/>
          <w:divBdr>
            <w:top w:val="none" w:sz="0" w:space="0" w:color="auto"/>
            <w:left w:val="none" w:sz="0" w:space="0" w:color="auto"/>
            <w:bottom w:val="none" w:sz="0" w:space="0" w:color="auto"/>
            <w:right w:val="none" w:sz="0" w:space="0" w:color="auto"/>
          </w:divBdr>
        </w:div>
      </w:divsChild>
    </w:div>
    <w:div w:id="2141651631">
      <w:bodyDiv w:val="1"/>
      <w:marLeft w:val="0"/>
      <w:marRight w:val="0"/>
      <w:marTop w:val="0"/>
      <w:marBottom w:val="0"/>
      <w:divBdr>
        <w:top w:val="none" w:sz="0" w:space="0" w:color="auto"/>
        <w:left w:val="none" w:sz="0" w:space="0" w:color="auto"/>
        <w:bottom w:val="none" w:sz="0" w:space="0" w:color="auto"/>
        <w:right w:val="none" w:sz="0" w:space="0" w:color="auto"/>
      </w:divBdr>
      <w:divsChild>
        <w:div w:id="182206156">
          <w:marLeft w:val="640"/>
          <w:marRight w:val="0"/>
          <w:marTop w:val="0"/>
          <w:marBottom w:val="0"/>
          <w:divBdr>
            <w:top w:val="none" w:sz="0" w:space="0" w:color="auto"/>
            <w:left w:val="none" w:sz="0" w:space="0" w:color="auto"/>
            <w:bottom w:val="none" w:sz="0" w:space="0" w:color="auto"/>
            <w:right w:val="none" w:sz="0" w:space="0" w:color="auto"/>
          </w:divBdr>
        </w:div>
        <w:div w:id="266350106">
          <w:marLeft w:val="640"/>
          <w:marRight w:val="0"/>
          <w:marTop w:val="0"/>
          <w:marBottom w:val="0"/>
          <w:divBdr>
            <w:top w:val="none" w:sz="0" w:space="0" w:color="auto"/>
            <w:left w:val="none" w:sz="0" w:space="0" w:color="auto"/>
            <w:bottom w:val="none" w:sz="0" w:space="0" w:color="auto"/>
            <w:right w:val="none" w:sz="0" w:space="0" w:color="auto"/>
          </w:divBdr>
        </w:div>
        <w:div w:id="352728318">
          <w:marLeft w:val="640"/>
          <w:marRight w:val="0"/>
          <w:marTop w:val="0"/>
          <w:marBottom w:val="0"/>
          <w:divBdr>
            <w:top w:val="none" w:sz="0" w:space="0" w:color="auto"/>
            <w:left w:val="none" w:sz="0" w:space="0" w:color="auto"/>
            <w:bottom w:val="none" w:sz="0" w:space="0" w:color="auto"/>
            <w:right w:val="none" w:sz="0" w:space="0" w:color="auto"/>
          </w:divBdr>
        </w:div>
        <w:div w:id="453017515">
          <w:marLeft w:val="640"/>
          <w:marRight w:val="0"/>
          <w:marTop w:val="0"/>
          <w:marBottom w:val="0"/>
          <w:divBdr>
            <w:top w:val="none" w:sz="0" w:space="0" w:color="auto"/>
            <w:left w:val="none" w:sz="0" w:space="0" w:color="auto"/>
            <w:bottom w:val="none" w:sz="0" w:space="0" w:color="auto"/>
            <w:right w:val="none" w:sz="0" w:space="0" w:color="auto"/>
          </w:divBdr>
        </w:div>
        <w:div w:id="525289418">
          <w:marLeft w:val="640"/>
          <w:marRight w:val="0"/>
          <w:marTop w:val="0"/>
          <w:marBottom w:val="0"/>
          <w:divBdr>
            <w:top w:val="none" w:sz="0" w:space="0" w:color="auto"/>
            <w:left w:val="none" w:sz="0" w:space="0" w:color="auto"/>
            <w:bottom w:val="none" w:sz="0" w:space="0" w:color="auto"/>
            <w:right w:val="none" w:sz="0" w:space="0" w:color="auto"/>
          </w:divBdr>
        </w:div>
        <w:div w:id="663972755">
          <w:marLeft w:val="640"/>
          <w:marRight w:val="0"/>
          <w:marTop w:val="0"/>
          <w:marBottom w:val="0"/>
          <w:divBdr>
            <w:top w:val="none" w:sz="0" w:space="0" w:color="auto"/>
            <w:left w:val="none" w:sz="0" w:space="0" w:color="auto"/>
            <w:bottom w:val="none" w:sz="0" w:space="0" w:color="auto"/>
            <w:right w:val="none" w:sz="0" w:space="0" w:color="auto"/>
          </w:divBdr>
        </w:div>
        <w:div w:id="818155639">
          <w:marLeft w:val="640"/>
          <w:marRight w:val="0"/>
          <w:marTop w:val="0"/>
          <w:marBottom w:val="0"/>
          <w:divBdr>
            <w:top w:val="none" w:sz="0" w:space="0" w:color="auto"/>
            <w:left w:val="none" w:sz="0" w:space="0" w:color="auto"/>
            <w:bottom w:val="none" w:sz="0" w:space="0" w:color="auto"/>
            <w:right w:val="none" w:sz="0" w:space="0" w:color="auto"/>
          </w:divBdr>
        </w:div>
        <w:div w:id="866137088">
          <w:marLeft w:val="640"/>
          <w:marRight w:val="0"/>
          <w:marTop w:val="0"/>
          <w:marBottom w:val="0"/>
          <w:divBdr>
            <w:top w:val="none" w:sz="0" w:space="0" w:color="auto"/>
            <w:left w:val="none" w:sz="0" w:space="0" w:color="auto"/>
            <w:bottom w:val="none" w:sz="0" w:space="0" w:color="auto"/>
            <w:right w:val="none" w:sz="0" w:space="0" w:color="auto"/>
          </w:divBdr>
        </w:div>
        <w:div w:id="889995251">
          <w:marLeft w:val="640"/>
          <w:marRight w:val="0"/>
          <w:marTop w:val="0"/>
          <w:marBottom w:val="0"/>
          <w:divBdr>
            <w:top w:val="none" w:sz="0" w:space="0" w:color="auto"/>
            <w:left w:val="none" w:sz="0" w:space="0" w:color="auto"/>
            <w:bottom w:val="none" w:sz="0" w:space="0" w:color="auto"/>
            <w:right w:val="none" w:sz="0" w:space="0" w:color="auto"/>
          </w:divBdr>
        </w:div>
        <w:div w:id="1066221067">
          <w:marLeft w:val="640"/>
          <w:marRight w:val="0"/>
          <w:marTop w:val="0"/>
          <w:marBottom w:val="0"/>
          <w:divBdr>
            <w:top w:val="none" w:sz="0" w:space="0" w:color="auto"/>
            <w:left w:val="none" w:sz="0" w:space="0" w:color="auto"/>
            <w:bottom w:val="none" w:sz="0" w:space="0" w:color="auto"/>
            <w:right w:val="none" w:sz="0" w:space="0" w:color="auto"/>
          </w:divBdr>
        </w:div>
        <w:div w:id="1245645215">
          <w:marLeft w:val="640"/>
          <w:marRight w:val="0"/>
          <w:marTop w:val="0"/>
          <w:marBottom w:val="0"/>
          <w:divBdr>
            <w:top w:val="none" w:sz="0" w:space="0" w:color="auto"/>
            <w:left w:val="none" w:sz="0" w:space="0" w:color="auto"/>
            <w:bottom w:val="none" w:sz="0" w:space="0" w:color="auto"/>
            <w:right w:val="none" w:sz="0" w:space="0" w:color="auto"/>
          </w:divBdr>
        </w:div>
        <w:div w:id="1270044617">
          <w:marLeft w:val="640"/>
          <w:marRight w:val="0"/>
          <w:marTop w:val="0"/>
          <w:marBottom w:val="0"/>
          <w:divBdr>
            <w:top w:val="none" w:sz="0" w:space="0" w:color="auto"/>
            <w:left w:val="none" w:sz="0" w:space="0" w:color="auto"/>
            <w:bottom w:val="none" w:sz="0" w:space="0" w:color="auto"/>
            <w:right w:val="none" w:sz="0" w:space="0" w:color="auto"/>
          </w:divBdr>
        </w:div>
        <w:div w:id="1310134755">
          <w:marLeft w:val="640"/>
          <w:marRight w:val="0"/>
          <w:marTop w:val="0"/>
          <w:marBottom w:val="0"/>
          <w:divBdr>
            <w:top w:val="none" w:sz="0" w:space="0" w:color="auto"/>
            <w:left w:val="none" w:sz="0" w:space="0" w:color="auto"/>
            <w:bottom w:val="none" w:sz="0" w:space="0" w:color="auto"/>
            <w:right w:val="none" w:sz="0" w:space="0" w:color="auto"/>
          </w:divBdr>
        </w:div>
        <w:div w:id="1765178644">
          <w:marLeft w:val="640"/>
          <w:marRight w:val="0"/>
          <w:marTop w:val="0"/>
          <w:marBottom w:val="0"/>
          <w:divBdr>
            <w:top w:val="none" w:sz="0" w:space="0" w:color="auto"/>
            <w:left w:val="none" w:sz="0" w:space="0" w:color="auto"/>
            <w:bottom w:val="none" w:sz="0" w:space="0" w:color="auto"/>
            <w:right w:val="none" w:sz="0" w:space="0" w:color="auto"/>
          </w:divBdr>
        </w:div>
        <w:div w:id="1768889468">
          <w:marLeft w:val="640"/>
          <w:marRight w:val="0"/>
          <w:marTop w:val="0"/>
          <w:marBottom w:val="0"/>
          <w:divBdr>
            <w:top w:val="none" w:sz="0" w:space="0" w:color="auto"/>
            <w:left w:val="none" w:sz="0" w:space="0" w:color="auto"/>
            <w:bottom w:val="none" w:sz="0" w:space="0" w:color="auto"/>
            <w:right w:val="none" w:sz="0" w:space="0" w:color="auto"/>
          </w:divBdr>
        </w:div>
        <w:div w:id="1905481971">
          <w:marLeft w:val="64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theme" Target="theme/theme1.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8/08/relationships/commentsExtensible" Target="commentsExtensi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9BE58D7E63D4E7CBAED0BF6C37C68BC"/>
        <w:category>
          <w:name w:val="General"/>
          <w:gallery w:val="placeholder"/>
        </w:category>
        <w:types>
          <w:type w:val="bbPlcHdr"/>
        </w:types>
        <w:behaviors>
          <w:behavior w:val="content"/>
        </w:behaviors>
        <w:guid w:val="{DB4AADD0-8779-4951-BF2B-435EAEF73847}"/>
      </w:docPartPr>
      <w:docPartBody>
        <w:p w:rsidR="00A62DB3" w:rsidRDefault="00746EDE" w:rsidP="00746EDE">
          <w:pPr>
            <w:pStyle w:val="29BE58D7E63D4E7CBAED0BF6C37C68BC"/>
          </w:pPr>
          <w:r w:rsidRPr="004B317D">
            <w:rPr>
              <w:rStyle w:val="PlaceholderText"/>
            </w:rPr>
            <w:t>Haga clic o pulse aquí para escribir texto.</w:t>
          </w:r>
        </w:p>
      </w:docPartBody>
    </w:docPart>
    <w:docPart>
      <w:docPartPr>
        <w:name w:val="11C85D02DF6E4BBCAC281D0900F46CCA"/>
        <w:category>
          <w:name w:val="General"/>
          <w:gallery w:val="placeholder"/>
        </w:category>
        <w:types>
          <w:type w:val="bbPlcHdr"/>
        </w:types>
        <w:behaviors>
          <w:behavior w:val="content"/>
        </w:behaviors>
        <w:guid w:val="{C71E9038-CE48-490C-AEE8-A5CC03C62F9A}"/>
      </w:docPartPr>
      <w:docPartBody>
        <w:p w:rsidR="00A62DB3" w:rsidRDefault="00746EDE" w:rsidP="00746EDE">
          <w:pPr>
            <w:pStyle w:val="11C85D02DF6E4BBCAC281D0900F46CCA"/>
          </w:pPr>
          <w:r w:rsidRPr="00B71295">
            <w:rPr>
              <w:rStyle w:val="PlaceholderText"/>
            </w:rPr>
            <w:t>Click or tap here to enter text.</w:t>
          </w:r>
        </w:p>
      </w:docPartBody>
    </w:docPart>
    <w:docPart>
      <w:docPartPr>
        <w:name w:val="C51A602E47E947D884DC8C58BD6FF8C6"/>
        <w:category>
          <w:name w:val="General"/>
          <w:gallery w:val="placeholder"/>
        </w:category>
        <w:types>
          <w:type w:val="bbPlcHdr"/>
        </w:types>
        <w:behaviors>
          <w:behavior w:val="content"/>
        </w:behaviors>
        <w:guid w:val="{32CEE784-F797-4780-8AD4-F73274A24187}"/>
      </w:docPartPr>
      <w:docPartBody>
        <w:p w:rsidR="00A62DB3" w:rsidRDefault="00746EDE" w:rsidP="00746EDE">
          <w:pPr>
            <w:pStyle w:val="C51A602E47E947D884DC8C58BD6FF8C6"/>
          </w:pPr>
          <w:r w:rsidRPr="00B71295">
            <w:rPr>
              <w:rStyle w:val="PlaceholderText"/>
            </w:rPr>
            <w:t>Click or tap here to enter text.</w:t>
          </w:r>
        </w:p>
      </w:docPartBody>
    </w:docPart>
    <w:docPart>
      <w:docPartPr>
        <w:name w:val="DefaultPlaceholder_-1854013440"/>
        <w:category>
          <w:name w:val="General"/>
          <w:gallery w:val="placeholder"/>
        </w:category>
        <w:types>
          <w:type w:val="bbPlcHdr"/>
        </w:types>
        <w:behaviors>
          <w:behavior w:val="content"/>
        </w:behaviors>
        <w:guid w:val="{E0440BD3-8F15-4F09-BB69-F5CB9042A868}"/>
      </w:docPartPr>
      <w:docPartBody>
        <w:p w:rsidR="00A870D1" w:rsidRDefault="00A62DB3">
          <w:r w:rsidRPr="00392AEA">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6EDE"/>
    <w:rsid w:val="000F192E"/>
    <w:rsid w:val="001849BF"/>
    <w:rsid w:val="003152CE"/>
    <w:rsid w:val="003E5E0C"/>
    <w:rsid w:val="00467944"/>
    <w:rsid w:val="00495627"/>
    <w:rsid w:val="00721257"/>
    <w:rsid w:val="00746EDE"/>
    <w:rsid w:val="0080530B"/>
    <w:rsid w:val="00920BC6"/>
    <w:rsid w:val="009C0EEC"/>
    <w:rsid w:val="00A53A38"/>
    <w:rsid w:val="00A62DB3"/>
    <w:rsid w:val="00A870D1"/>
    <w:rsid w:val="00B17161"/>
    <w:rsid w:val="00B96C55"/>
    <w:rsid w:val="00C167CA"/>
    <w:rsid w:val="00D15079"/>
    <w:rsid w:val="00D204DF"/>
    <w:rsid w:val="00D361E5"/>
    <w:rsid w:val="00D642F7"/>
    <w:rsid w:val="00DB12F8"/>
    <w:rsid w:val="00FA00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62DB3"/>
    <w:rPr>
      <w:color w:val="808080"/>
    </w:rPr>
  </w:style>
  <w:style w:type="paragraph" w:customStyle="1" w:styleId="29BE58D7E63D4E7CBAED0BF6C37C68BC">
    <w:name w:val="29BE58D7E63D4E7CBAED0BF6C37C68BC"/>
    <w:rsid w:val="00746EDE"/>
  </w:style>
  <w:style w:type="paragraph" w:customStyle="1" w:styleId="11C85D02DF6E4BBCAC281D0900F46CCA">
    <w:name w:val="11C85D02DF6E4BBCAC281D0900F46CCA"/>
    <w:rsid w:val="00746EDE"/>
  </w:style>
  <w:style w:type="paragraph" w:customStyle="1" w:styleId="C51A602E47E947D884DC8C58BD6FF8C6">
    <w:name w:val="C51A602E47E947D884DC8C58BD6FF8C6"/>
    <w:rsid w:val="00746ED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93C584F-CC84-42BC-9236-0D2BC5B4F778}">
  <we:reference id="wa104382081" version="1.46.0.0" store="en-US" storeType="OMEX"/>
  <we:alternateReferences>
    <we:reference id="WA104382081" version="1.46.0.0" store="en-US" storeType="OMEX"/>
  </we:alternateReferences>
  <we:properties>
    <we:property name="MENDELEY_CITATIONS_STYLE" value="{&quot;id&quot;:&quot;https://www.zotero.org/styles/american-medical-association&quot;,&quot;title&quot;:&quot;American Medical Association 11th edition&quot;,&quot;format&quot;:&quot;numeric&quot;,&quot;defaultLocale&quot;:&quot;en-US&quot;,&quot;isLocaleCodeValid&quot;:true}"/>
    <we:property name="MENDELEY_CITATIONS_LOCALE_CODE" value="&quot;en-US&quot;"/>
    <we:property name="MENDELEY_CITATIONS" value="[{&quot;citationID&quot;:&quot;MENDELEY_CITATION_8dcd7f02-eb16-496f-8968-86386ec5271e&quot;,&quot;properties&quot;:{&quot;noteIndex&quot;:0},&quot;isEdited&quot;:false,&quot;manualOverride&quot;:{&quot;isManuallyOverridden&quot;:false,&quot;citeprocText&quot;:&quot;&lt;sup&gt;1,2&lt;/sup&gt;&quot;,&quot;manualOverrideText&quot;:&quot;&quot;},&quot;citationTag&quot;:&quot;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&quot;,&quot;citationItems&quot;:[{&quot;id&quot;:&quot;18595538-5576-3f08-bbbf-226fac017504&quot;,&quot;itemData&quot;:{&quot;type&quot;:&quot;article-journal&quot;,&quot;id&quot;:&quot;18595538-5576-3f08-bbbf-226fac017504&quot;,&quot;title&quot;:&quot;Liposomal bupivacaine efficacy for postoperative pain following posterior vaginal surgery: a randomized, double-blind, placebo-controlled trial&quot;,&quot;author&quot;:[{&quot;family&quot;:&quot;Jones&quot;,&quot;given&quot;:&quot;Christina L.&quot;,&quot;parse-names&quot;:false,&quot;dropping-particle&quot;:&quot;&quot;,&quot;non-dropping-particle&quot;:&quot;&quot;},{&quot;family&quot;:&quot;Gruber&quot;,&quot;given&quot;:&quot;Daniel D.&quot;,&quot;parse-names&quot;:false,&quot;dropping-particle&quot;:&quot;&quot;,&quot;non-dropping-particle&quot;:&quot;&quot;},{&quot;family&quot;:&quot;Fischer&quot;,&quot;given&quot;:&quot;John R.&quot;,&quot;parse-names&quot;:false,&quot;dropping-particle&quot;:&quot;&quot;,&quot;non-dropping-particle&quot;:&quot;&quot;},{&quot;family&quot;:&quot;Leonard&quot;,&quot;given&quot;:&quot;Katherine&quot;,&quot;parse-names&quot;:false,&quot;dropping-particle&quot;:&quot;&quot;,&quot;non-dropping-particle&quot;:&quot;&quot;},{&quot;family&quot;:&quot;Hernandez&quot;,&quot;given&quot;:&quot;Sandra L.&quot;,&quot;parse-names&quot;:false,&quot;dropping-particle&quot;:&quot;&quot;,&quot;non-dropping-particle&quot;:&quot;&quot;}],&quot;container-title&quot;:&quot;American journal of obstetrics and gynecology&quot;,&quot;container-title-short&quot;:&quot;Am J Obstet Gynecol&quot;,&quot;accessed&quot;:{&quot;date-parts&quot;:[[2023,7,26]]},&quot;DOI&quot;:&quot;10.1016/J.AJOG.2018.09.029&quot;,&quot;ISSN&quot;:&quot;1097-6868&quot;,&quot;PMID&quot;:&quot;30273586&quot;,&quot;URL&quot;:&quot;https://pubmed.ncbi.nlm.nih.gov/30273586/&quot;,&quot;issued&quot;:{&quot;date-parts&quot;:[[2018,11,1]]},&quot;page&quot;:&quot;500.e1-500.e8&quot;,&quot;abstract&quot;:&quot;Background: Effective postoperative pain management is a crucial component of recovery following surgery. Narcotics are a cornerstone of postoperative analgesia, but can require a redosing requirement, encompass a lengthy list of side effects and adverse reaction risks, as well as carry a dependency potential. The national focus on decreasing opioid use has directly impacted postoperative pain management. Previous studies have reported the beneficial use of a single intraoperative injection of extended-release liposomal bupivacaine in postoperative pain management, however the same results have not been extensively studied in the urogynecology literature. Objective: We sought to evaluate cumulative postoperative vaginal pain on days 1 and 3 after posterior vaginal wall surgery comparing study medication (extended-release liposomal bupivacaine) to placebo (saline). Secondary aims were to evaluate vaginal pain on postoperative day 7 and total morphine-equivalent narcotic usage on days 1, 3, and 7. Study Design: This is a randomized, double-blinded, placebo-controlled trial with 100 subjects recruited from Walter Reed National Military Medical Center urogynecology clinic. All subjects were age &gt;18 years and scheduled for surgery involving the posterior vaginal wall or muscularis (including posterior colporrhaphy, colpocleisis, sphincteroplasty, perineorrhaphy), excluding those with regular narcotic usage or concurrent pain management requiring the use of epidural anesthesia. A sample size of 96 patients was calculated. Subjects were randomized to receive either 20 mL of extended-release liposomal bupivacaine (Exparel) (Pacira Pharmaceuticals Inc, Parsippany, NJ) or 20 mL of placebo (saline) at the end of surgery. Concealed syringes were used and injected immediately postoperative into the lateral vaginal wall/levator muscle area and perineal body. In-house morphine-equivalent narcotic usage was recorded along with the postoperative day 1 pain scores. Patients were contacted by telephone on postoperative days 3 and 7. Vaginal pain scores were evaluated using the Defense and Veterans Pain Rating Scale, cumulatively and on days 1, 3, and 7. Overall morphine-equivalent narcotics were compared between the 2 groups. Results: From October 2014 through August 2017, 100 patients were enrolled and completed the study; 49 (49%) of the patients were randomized to the study group and 51 (51%) were in the placebo group. There was no significant difference between vaginal pain scores between the study group and the placebo group (postoperative day 1: study medication median score 1 [interquartile range 0–3], placebo median score 1 [interquartile range 0–3] [P =.59]; postoperative day 3: study medication median score 2 [interquartile range 0–3], placebo median score 1 [interquartile range 0–3] [P =.20]; postoperative day 7: study medication median score 3 [interquartile range 1–4], placebo median score 1.5 [interquartile range 0–3] [P =.06]). Cumulative pain scores postoperative day 1–7 were also not significant (study medication median score 6 [interquartile range 1–10], placebo median score 4 [interquartile range 1–8] [P =.14]). Multivariate model for the presence of vaginal pain was calculated and after controlling for body mass index, age, and combined laparoscopy surgery, there was no significant difference between the study and the placebo groups (P =.62). There was no statistically significant difference in morphine equivalents for the 2 groups: study medication 112.5 (interquartile range 45–207) and placebo 101.5 (interquartile range 37.5–195), P =.81. Conclusion: The use of extended-release liposomal bupivacaine in posterior vaginal wall surgeries, injected into the lateral posterior vaginal wall and perineal body, does not provide a significant decrease in postoperative pain or decrease narcotic medication usage when compared to saline.&quot;,&quot;publisher&quot;:&quot;Am J Obstet Gynecol&quot;,&quot;issue&quot;:&quot;5&quot;,&quot;volume&quot;:&quot;219&quot;},&quot;isTemporary&quot;:false},{&quot;id&quot;:&quot;e7d71240-56a5-3f7e-80ce-df4d241c0530&quot;,&quot;itemData&quot;:{&quot;type&quot;:&quot;article-journal&quot;,&quot;id&quot;:&quot;e7d71240-56a5-3f7e-80ce-df4d241c0530&quot;,&quot;title&quot;:&quot;Liposomal bupivacaine infiltration at the surgical site for the management of postoperative pain&quot;,&quot;author&quot;:[{&quot;family&quot;:&quot;Hamilton&quot;,&quot;given&quot;:&quot;Thomas W.&quot;,&quot;parse-names&quot;:false,&quot;dropping-particle&quot;:&quot;&quot;,&quot;non-dropping-particle&quot;:&quot;&quot;},{&quot;family&quot;:&quot;Athanassoglou&quot;,&quot;given&quot;:&quot;Vassilis&quot;,&quot;parse-names&quot;:false,&quot;dropping-particle&quot;:&quot;&quot;,&quot;non-dropping-particle&quot;:&quot;&quot;},{&quot;family&quot;:&quot;Mellon&quot;,&quot;given&quot;:&quot;Stephen&quot;,&quot;parse-names&quot;:false,&quot;dropping-particle&quot;:&quot;&quot;,&quot;non-dropping-particle&quot;:&quot;&quot;},{&quot;family&quot;:&quot;Strickland&quot;,&quot;given&quot;:&quot;Louise H.&quot;,&quot;parse-names&quot;:false,&quot;dropping-particle&quot;:&quot;&quot;,&quot;non-dropping-particle&quot;:&quot;&quot;},{&quot;family&quot;:&quot;Trivella&quot;,&quot;given&quot;:&quot;Marialena&quot;,&quot;parse-names&quot;:false,&quot;dropping-particle&quot;:&quot;&quot;,&quot;non-dropping-particle&quot;:&quot;&quot;},{&quot;family&quot;:&quot;Murray&quot;,&quot;given&quot;:&quot;David&quot;,&quot;parse-names&quot;:false,&quot;dropping-particle&quot;:&quot;&quot;,&quot;non-dropping-particle&quot;:&quot;&quot;},{&quot;family&quot;:&quot;Pandit&quot;,&quot;given&quot;:&quot;Hemant G.&quot;,&quot;parse-names&quot;:false,&quot;dropping-particle&quot;:&quot;&quot;,&quot;non-dropping-particle&quot;:&quot;&quot;}],&quot;container-title&quot;:&quot;The Cochrane database of systematic reviews&quot;,&quot;container-title-short&quot;:&quot;Cochrane Database Syst Rev&quot;,&quot;accessed&quot;:{&quot;date-parts&quot;:[[2023,7,26]]},&quot;DOI&quot;:&quot;10.1002/14651858.CD011419.PUB2&quot;,&quot;ISSN&quot;:&quot;1469-493X&quot;,&quot;PMID&quot;:&quot;28146271&quot;,&quot;URL&quot;:&quot;https://pubmed.ncbi.nlm.nih.gov/28146271/&quot;,&quot;issued&quot;:{&quot;date-parts&quot;:[[2017,2,1]]},&quot;abstract&quot;:&quot;Background: Despite multi-modal analgesic techniques, acute postoperative pain remains an unmet health need, with up to three quarters of people undergoing surgery reporting significant pain. Liposomal bupivacaine is an analgesic consisting of bupivacaine hydrochloride encapsulated within multiple, non-concentric lipid bi-layers offering a novel method of sustained-release analgesia. Objectives: To assess the analgesic efficacy and adverse effects of liposomal bupivacaine infiltration at the surgical site for the management of postoperative pain. Search methods: On 13 January 2016 we searched CENTRAL, MEDLINE, MEDLINE In-Process, Embase, ISI Web of Science and reference lists of retrieved articles. We obtained clinical trial reports and synopses of published and unpublished studies from Internet sources, and searched clinical trials databases for ongoing trials. Selection criteria: Randomised, double-blind, placebo- or active-controlled clinical trials in people aged 18 years or over undergoing elective surgery, at any surgical site, were included if they compared liposomal bupivacaine infiltration at the surgical site with placebo or other type of analgesia. Data collection and analysis: Two review authors independently considered trials for inclusion, assessed risk of bias, and extracted data. We performed data analysis using standard statistical techniques as described in the Cochrane Handbook for Systematic Reviews of Interventions, using Review Manager 5.3. We planned to perform a meta-analysis and produce a 'Summary of findings' table for each comparison however there were insufficient data to ensure a clinically meaningful answer. As such we have produced two 'Summary of findings' tables in a narrative format. Where possible we assessed the quality of evidence using GRADE. Main results: We identified nine studies (10 reports, 1377 participants) that met inclusion criteria. Four Phase II dose-escalating/de-escalating trials, designed to evaluate and demonstrate efficacy and safety, presented pooled data that we could not use. Of the remaining five parallel-arm studies (965 participants), two were placebo controlled and three used bupivacaine hydrochloride local anaesthetic infiltration as a control. Using the Cochrane tool, we judged most studies to be at unclear risk of bias overall; however, two studies were at high risk of selective reporting bias and four studies were at high risk of bias due to size (fewer than 50 participants per treatment arm). Three studies (551 participants) reported the primary outcome cumulative pain intensity over 72 hours following surgery. Compared to placebo, liposomal bupivacaine was associated with a lower cumulative pain score between the end of the operation (0 hours) and 72 hours (one study, very low quality). Compared to bupivacaine hydrochloride, two studies showed no difference for this outcome (very low quality evidence), however due to differences in the surgical population and surgical procedure (breast augmentation versus knee arthroplasty) we did not perform a meta-analysis. No serious adverse events were reported to be associated with the use of liposomal bupivacaine and none of the five studies reported withdrawals due to drug-related adverse events (moderate quality evidence). One study reported a lower mean pain score at 12 hours associated with liposomal bupivacaine compared to bupivacaine hydrochloride, but not at 24, 48 or 72 hours postoperatively (very low quality evidence). Two studies (382 participants) reported a longer time to first postoperative opioid dose compared to placebo (low quality evidence). Two studies (325 participants) reported the total postoperative opioid consumption over the first 72 hours: one study reported a lower cumulative opioid consumption for liposomal bupivacaine compared to placebo (very low quality evidence); one study reported no difference compared to bupivacaine hydrochloride (very low quality evidence). Three studies (492 participants) reported the percentage of participants not requiring postoperative opioids over initial 72 hours following surgery. One of the two studies comparing liposomal bupivacaine to placebo demonstrated a higher number of participants receiving liposomal bupivacaine did not require postoperative opioids (very low quality evidence). The other two studies, one versus placebo and one versus bupivacaine hydrochloride, found no difference in opioid requirement (very low quality evidence). Due to significant heterogeneity between the studies (I2 = 92%) we did not pool the results. All the included studies reported adverse events within 30 days of surgery, with nausea, constipation and vomiting being the most common. Of the five parallel-arm studies, none performed or reported health economic assessments or patient-reported outcomes other than pain. Using GRADE, the quality of evidence ranged from moderate to very low. The major limitation was the sparseness of data for outcomes of interest. In addition, a number of studies had a high risk of bias resulting in further downgrading. Authors' conclusions: Liposomal bupivacaine at the surgical site does appear to reduce postoperative pain compared to placebo, however, at present the limited evidence does not demonstrate superiority to bupivacaine hydrochloride. There were no reported drug-related serious adverse events and no study withdrawals due to drug-related adverse events. Overall due to the low quality and volume of evidence our confidence in the effect estimate is limited and the true effect may be substantially different from our estimate.&quot;,&quot;publisher&quot;:&quot;Cochrane Database Syst Rev&quot;,&quot;issue&quot;:&quot;2&quot;,&quot;volume&quot;:&quot;2&quot;},&quot;isTemporary&quot;:false}]},{&quot;citationID&quot;:&quot;MENDELEY_CITATION_41325479-a29c-411b-8f92-3a8988f052d3&quot;,&quot;properties&quot;:{&quot;noteIndex&quot;:0},&quot;isEdited&quot;:false,&quot;manualOverride&quot;:{&quot;isManuallyOverridden&quot;:false,&quot;citeprocText&quot;:&quot;&lt;sup&gt;3&lt;/sup&gt;&quot;,&quot;manualOverrideText&quot;:&quot;&quot;},&quot;citationTag&quot;:&quot;MENDELEY_CITATION_v3_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&quot;,&quot;citationItems&quot;:[{&quot;id&quot;:&quot;47c971e1-554a-37a6-bc5d-9b8fe3a974a3&quot;,&quot;itemData&quot;:{&quot;type&quot;:&quot;article-journal&quot;,&quot;id&quot;:&quot;47c971e1-554a-37a6-bc5d-9b8fe3a974a3&quot;,&quot;title&quot;:&quot;NEUROLOGY2020144980 357..368 _ Enhanced Reader&quot;,&quot;container-title-short&quot;:&quot;&quot;},&quot;isTemporary&quot;:false}]},{&quot;citationID&quot;:&quot;MENDELEY_CITATION_61840b6d-8e38-467d-b425-15d147da0910&quot;,&quot;properties&quot;:{&quot;noteIndex&quot;:0},&quot;isEdited&quot;:false,&quot;manualOverride&quot;:{&quot;isManuallyOverridden&quot;:false,&quot;citeprocText&quot;:&quot;&lt;sup&gt;4&lt;/sup&gt;&quot;,&quot;manualOverrideText&quot;:&quot;&quot;},&quot;citationTag&quot;:&quot;MENDELEY_CITATION_v3_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&quot;,&quot;citationItems&quot;:[{&quot;id&quot;:&quot;0d18b0f8-8ea1-34ea-a8b7-9b4556f63834&quot;,&quot;itemData&quot;:{&quot;type&quot;:&quot;webpage&quot;,&quot;id&quot;:&quot;0d18b0f8-8ea1-34ea-a8b7-9b4556f63834&quot;,&quot;title&quot;:&quot;GRADE handbook&quot;,&quot;accessed&quot;:{&quot;date-parts&quot;:[[2021,6,24]]},&quot;URL&quot;:&quot;https://gdt.gradepro.org/app/handbook/handbook.html&quot;,&quot;container-title-short&quot;:&quot;&quot;},&quot;isTemporary&quot;:false}]},{&quot;citationID&quot;:&quot;MENDELEY_CITATION_d120c028-1b64-48d7-8fcd-23ca2d523bba&quot;,&quot;properties&quot;:{&quot;noteIndex&quot;:0},&quot;isEdited&quot;:false,&quot;manualOverride&quot;:{&quot;isManuallyOverriden&quot;:false,&quot;citeprocText&quot;:&quot;&lt;sup&gt;5&lt;/sup&gt;&quot;,&quot;manualOverrideText&quot;:&quot;&quot;,&quot;isManuallyOverridden&quot;:false},&quot;citationTag&quot;:&quot;MENDELEY_CITATION_v3_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&quot;,&quot;citationItems&quot;:[{&quot;id&quot;:&quot;a60ce44d-a038-3ce5-ba98-11158d7580ef&quot;,&quot;itemData&quot;:{&quot;type&quot;:&quot;webpage&quot;,&quot;id&quot;:&quot;a60ce44d-a038-3ce5-ba98-11158d7580ef&quot;,&quot;title&quot;:&quot;RStudio | Open source &amp; professional software for data science teams - RStudio&quot;,&quot;accessed&quot;:{&quot;date-parts&quot;:[[2021,6,24]]},&quot;URL&quot;:&quot;https://www.rstudio.com/&quot;,&quot;container-title-short&quot;:&quot;&quot;},&quot;isTemporary&quot;:false}]},{&quot;citationID&quot;:&quot;MENDELEY_CITATION_9b37acda-1d7a-4009-b50c-a2732fb7d45b&quot;,&quot;properties&quot;:{&quot;noteIndex&quot;:0},&quot;isEdited&quot;:false,&quot;manualOverride&quot;:{&quot;isManuallyOverriden&quot;:false,&quot;citeprocText&quot;:&quot;&lt;sup&gt;6&lt;/sup&gt;&quot;,&quot;manualOverrideText&quot;:&quot;&quot;,&quot;isManuallyOverridden&quot;:false},&quot;citationTag&quot;:&quot;MENDELEY_CITATION_v3_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&quot;,&quot;citationItems&quot;:[{&quot;id&quot;:&quot;e7c107b4-5db9-3c98-b923-2f1c4ef746ec&quot;,&quot;itemData&quot;:{&quot;type&quot;:&quot;article-journal&quot;,&quot;id&quot;:&quot;e7c107b4-5db9-3c98-b923-2f1c4ef746ec&quot;,&quot;title&quot;:&quot;Metaprop: A Stata command to perform meta-analysis of binomial data&quot;,&quot;author&quot;:[{&quot;family&quot;:&quot;Nyaga&quot;,&quot;given&quot;:&quot;Victoria N.&quot;,&quot;parse-names&quot;:false,&quot;dropping-particle&quot;:&quot;&quot;,&quot;non-dropping-particle&quot;:&quot;&quot;},{&quot;family&quot;:&quot;Arbyn&quot;,&quot;given&quot;:&quot;Marc&quot;,&quot;parse-names&quot;:false,&quot;dropping-particle&quot;:&quot;&quot;,&quot;non-dropping-particle&quot;:&quot;&quot;},{&quot;family&quot;:&quot;Aerts&quot;,&quot;given&quot;:&quot;Marc&quot;,&quot;parse-names&quot;:false,&quot;dropping-particle&quot;:&quot;&quot;,&quot;non-dropping-particle&quot;:&quot;&quot;}],&quot;container-title&quot;:&quot;Archives of Public Health&quot;,&quot;DOI&quot;:&quot;10.1186/2049-3258-72-39&quot;,&quot;ISSN&quot;:&quot;20493258&quot;,&quot;PMID&quot;:&quot;25810908&quot;,&quot;issued&quot;:{&quot;date-parts&quot;:[[2014]]},&quot;page&quot;:&quot;1-10&quot;,&quot;abstract&quot;:&quot;Background: Meta-analyses have become an essential tool in synthesizing evidence on clinical and epidemiological questions derived from a multitude of similar studies assessing the particular issue. Appropriate and accessible statistical software is needed to produce the summary statistic of interest. Methods: Metaprop is a statistical program implemented to perform meta-analyses of proportions in Stata. It builds further on the existing Stata procedure metan which is typically used to pool effects (risk ratios, odds ratios, differences of risks or means) but which is also used to pool proportions. Metaprop implements procedures which are specific to binomial data and allows computation of exact binomial and score test-based confidence intervals. It provides appropriate methods for dealing with proportions close to or at the margins where the normal approximation procedures often break down, by use of the binomial distribution to model the within-study variability or by allowing Freeman-Tukey double arcsine transformation to stabilize the variances. Metaprop was applied on two published meta-analyses: 1) prevalence of HPV-infection in women with a Pap smear showing ASC-US; 2) cure rate after treatment for cervical precancer using cold coagulation. Results: The first meta-analysis showed a pooled HPV-prevalence of 43% (95% CI: 38%-48%). In the second meta-analysis, the pooled percentage of cured women was 94% (95% CI: 86%-97%). Conclusion: By using metaprop, no studies with 0% or 100% proportions were excluded from the meta-analysis. Furthermore, study specific and pooled confidence intervals always were within admissible values, contrary to the original publication, where metan was used.&quot;,&quot;issue&quot;:&quot;1&quot;,&quot;volume&quot;:&quot;72&quot;,&quot;container-title-short&quot;:&quot;&quot;},&quot;isTemporary&quot;:false}]},{&quot;citationID&quot;:&quot;MENDELEY_CITATION_3d67e911-82fe-478d-bc05-d34ae3b42176&quot;,&quot;properties&quot;:{&quot;noteIndex&quot;:0},&quot;isEdited&quot;:false,&quot;manualOverride&quot;:{&quot;isManuallyOverridden&quot;:false,&quot;citeprocText&quot;:&quot;&lt;sup&gt;7&lt;/sup&gt;&quot;,&quot;manualOverrideText&quot;:&quot;&quot;},&quot;citationTag&quot;:&quot;MENDELEY_CITATION_v3_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&quot;,&quot;citationItems&quot;:[{&quot;id&quot;:&quot;4c18303f-90d7-33f7-9ad8-179e5de9d895&quot;,&quot;itemData&quot;:{&quot;type&quot;:&quot;article-journal&quot;,&quot;id&quot;:&quot;4c18303f-90d7-33f7-9ad8-179e5de9d895&quot;,&quot;title&quot;:&quot;Estimating the sample mean and standard deviation from the sample size, median, range and/or interquartile range&quot;,&quot;author&quot;:[{&quot;family&quot;:&quot;Wan&quot;,&quot;given&quot;:&quot;Xiang&quot;,&quot;parse-names&quot;:false,&quot;dropping-particle&quot;:&quot;&quot;,&quot;non-dropping-particle&quot;:&quot;&quot;},{&quot;family&quot;:&quot;Wang&quot;,&quot;given&quot;:&quot;Wenqian&quot;,&quot;parse-names&quot;:false,&quot;dropping-particle&quot;:&quot;&quot;,&quot;non-dropping-particle&quot;:&quot;&quot;},{&quot;family&quot;:&quot;Liu&quot;,&quot;given&quot;:&quot;Jiming&quot;,&quot;parse-names&quot;:false,&quot;dropping-particle&quot;:&quot;&quot;,&quot;non-dropping-particle&quot;:&quot;&quot;},{&quot;family&quot;:&quot;Tong&quot;,&quot;given&quot;:&quot;Tiejun&quot;,&quot;parse-names&quot;:false,&quot;dropping-particle&quot;:&quot;&quot;,&quot;non-dropping-particle&quot;:&quot;&quot;}],&quot;container-title&quot;:&quot;BMC Medical Research Methodology&quot;,&quot;accessed&quot;:{&quot;date-parts&quot;:[[2022,8,20]]},&quot;URL&quot;:&quot;http://www.biomedcentral.com/1471-2288/14/135&quot;,&quot;issued&quot;:{&quot;date-parts&quot;:[[2014]]},&quot;page&quot;:&quot;135&quot;,&quot;abstract&quot;:&quot;Background: In systematic reviews and meta-analysis, researchers often pool the results of the sample mean and standard deviation from a set of similar clinical trials. A number of the trials, however, reported the study using the median, the minimum and maximum values, and/or the first and third quartiles. Hence, in order to combine results, one may have to estimate the sample mean and standard deviation for such trials. Methods: In this paper, we propose to improve the existing literature in several directions. First, we show that the sample standard deviation estimation in Hozo et al.'s method (BMC Med Res Methodol 5:13, 2005) has some serious limitations and is always less satisfactory in practice. Inspired by this, we propose a new estimation method by incorporating the sample size. Second, we systematically study the sample mean and standard deviation estimation problem under several other interesting settings where the interquartile range is also available for the trials. Results: We demonstrate the performance of the proposed methods through simulation studies for the three frequently encountered scenarios, respectively. For the first two scenarios, our method greatly improves existing methods and provides a nearly unbiased estimate of the true sample standard deviation for normal data and a slightly biased estimate for skewed data. For the third scenario, our method still performs very well for both normal data and skewed data. Furthermore, we compare the estimators of the sample mean and standard deviation under all three scenarios and present some suggestions on which scenario is preferred in real-world applications. Conclusions: In this paper, we discuss different approximation methods in the estimation of the sample mean and standard deviation and propose some new estimation methods to improve the existing literature. We conclude our work with a summary table (an Excel spread sheet including all formulas) that serves as a comprehensive guidance for performing meta-analysis in different situations.&quot;,&quot;volume&quot;:&quot;14&quot;,&quot;container-title-short&quot;:&quot;BMC Med Res Methodol&quot;},&quot;isTemporary&quot;:false}]},{&quot;citationID&quot;:&quot;MENDELEY_CITATION_3c54cc15-596b-4cdf-840c-22b42c4ea4ff&quot;,&quot;properties&quot;:{&quot;noteIndex&quot;:0},&quot;isEdited&quot;:false,&quot;manualOverride&quot;:{&quot;isManuallyOverridden&quot;:false,&quot;citeprocText&quot;:&quot;&lt;sup&gt;8&lt;/sup&gt;&quot;,&quot;manualOverrideText&quot;:&quot;&quot;},&quot;citationTag&quot;:&quot;MENDELEY_CITATION_v3_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&quot;,&quot;citationItems&quot;:[{&quot;id&quot;:&quot;43a22bbd-d7d6-3ddf-abd2-7b04d0f360f7&quot;,&quot;itemData&quot;:{&quot;type&quot;:&quot;article-journal&quot;,&quot;id&quot;:&quot;43a22bbd-d7d6-3ddf-abd2-7b04d0f360f7&quot;,&quot;title&quot;:&quot;Systematic review and meta-analysis of the efficacy of liposomal bupivacaine in colorectal resections&quot;,&quot;author&quot;:[{&quot;family&quot;:&quot;Raman&quot;,&quot;given&quot;:&quot;Shankar&quot;,&quot;parse-names&quot;:false,&quot;dropping-particle&quot;:&quot;&quot;,&quot;non-dropping-particle&quot;:&quot;&quot;},{&quot;family&quot;:&quot;Lin&quot;,&quot;given&quot;:&quot;Mayin&quot;,&quot;parse-names&quot;:false,&quot;dropping-particle&quot;:&quot;&quot;,&quot;non-dropping-particle&quot;:&quot;&quot;},{&quot;family&quot;:&quot;Krishnan&quot;,&quot;given&quot;:&quot;Nivedita&quot;,&quot;parse-names&quot;:false,&quot;dropping-particle&quot;:&quot;&quot;,&quot;non-dropping-particle&quot;:&quot;&quot;}],&quot;container-title&quot;:&quot;Journal of Drug Assessment&quot;,&quot;container-title-short&quot;:&quot;J Drug Assess&quot;,&quot;accessed&quot;:{&quot;date-parts&quot;:[[2023,7,26]]},&quot;DOI&quot;:&quot;10.1080/21556660.2018.1487445&quot;,&quot;PMID&quot;:&quot;29988796&quot;,&quot;URL&quot;:&quot;/pmc/articles/PMC6032011/&quot;,&quot;issued&quot;:{&quot;date-parts&quot;:[[2018,1]]},&quot;page&quot;:&quot;43&quot;,&quot;abstract&quot;:&quot;Objective: The objective of the study was to systematically investigate the outcomes of Liposomal Bupivacaine following major colorectal resections. Patients and methods: We conducted a comprehensive literature search of PubMed, Medline, Google scholar, Cochrane Central Registry and clinical trials.gov databases through May 2017 for studies published regarding liposomal bupivacaine. Studies were filtered based on relevance to perioperative analgesia in colorectal resections. Data comparing type of study, techniques of resection, mode of administration of liposomal bupivacaine, details of control group, outcomes were collected. Results: A total of 1008 patients from seven studies were included in this systematic review and meta-analysis. The studies were mostly retrospective or prospective cohort studies with one randomized controlled trial (RCT). Meta-analysis showed that liposomal bupivacaine was associated with decreased length of stay, standard mean difference in days (SMD) - 0.34, (95% confidence intervals [CI] - 0.56, -0.13, p = .001) and decreased IV opioid use (expressed as intravenous morphine equivalent in milligrams) in the first 48-72 h, SMD -0.49 (95% CI -0.69, -0.28, p &lt; .00001). Pain scores were also significantly low in patients who received liposomal bupivacaine, SMD -0.56 (95% CI -1.07, -0.06, p = .03]. There was no significant difference in hospitalization costs between the two groups. Conclusions: Use of liposomal bupivacaine is associated with decreased IV opioid use, length of stay and lower pain scores. However, our data needs to be interpreted cautiously given the relative paucity of randomized controlled trials.&quot;,&quot;publisher&quot;:&quot;Taylor &amp; Francis&quot;,&quot;issue&quot;:&quot;1&quot;,&quot;volume&quot;:&quot;7&quot;},&quot;isTemporary&quot;:false}]},{&quot;citationID&quot;:&quot;MENDELEY_CITATION_e58ba3be-cb3c-4a52-9ebc-b988e87795e5&quot;,&quot;properties&quot;:{&quot;noteIndex&quot;:0},&quot;isEdited&quot;:false,&quot;manualOverride&quot;:{&quot;isManuallyOverridden&quot;:false,&quot;citeprocText&quot;:&quot;&lt;sup&gt;9&lt;/sup&gt;&quot;,&quot;manualOverrideText&quot;:&quot;&quot;},&quot;citationTag&quot;:&quot;MENDELEY_CITATION_v3_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&quot;,&quot;citationItems&quot;:[{&quot;id&quot;:&quot;ae6cdca6-0581-312d-94e7-39f8d27e0662&quot;,&quot;itemData&quot;:{&quot;type&quot;:&quot;article-journal&quot;,&quot;id&quot;:&quot;ae6cdca6-0581-312d-94e7-39f8d27e0662&quot;,&quot;title&quot;:&quot;Effect of liposomal bupivacaine on opioid requirements and length of stay in colorectal enhanced recovery pathways: A systematic review and network meta-analysis&quot;,&quot;author&quot;:[{&quot;family&quot;:&quot;Byrnes&quot;,&quot;given&quot;:&quot;Kevin Gerard&quot;,&quot;parse-names&quot;:false,&quot;dropping-particle&quot;:&quot;&quot;,&quot;non-dropping-particle&quot;:&quot;&quot;},{&quot;family&quot;:&quot;Sahebally&quot;,&quot;given&quot;:&quot;Shaheel Mohammad&quot;,&quot;parse-names&quot;:false,&quot;dropping-particle&quot;:&quot;&quot;,&quot;non-dropping-particle&quot;:&quot;&quot;},{&quot;family&quot;:&quot;Burke&quot;,&quot;given&quot;:&quot;John Patrick&quot;,&quot;parse-names&quot;:false,&quot;dropping-particle&quot;:&quot;&quot;,&quot;non-dropping-particle&quot;:&quot;&quot;}],&quot;container-title&quot;:&quot;Colorectal disease : the official journal of the Association of Coloproctology of Great Britain and Ireland&quot;,&quot;container-title-short&quot;:&quot;Colorectal Dis&quot;,&quot;accessed&quot;:{&quot;date-parts&quot;:[[2023,7,26]]},&quot;DOI&quot;:&quot;10.1111/CODI.15377&quot;,&quot;ISSN&quot;:&quot;1463-1318&quot;,&quot;PMID&quot;:&quot;32966662&quot;,&quot;URL&quot;:&quot;https://pubmed.ncbi.nlm.nih.gov/32966662/&quot;,&quot;issued&quot;:{&quot;date-parts&quot;:[[2021,3,1]]},&quot;page&quot;:&quot;603-613&quot;,&quot;abstract&quot;:&quot;Aim: Reducing postoperative opioid consumption is a key aim of enhanced recovery after colorectal surgery protocols. Potential solutions include anaesthetic techniques such as local infiltration of anaesthetic agents or transversus abdominis plane (TAP) blocks. This study aimed to assess the efficacy of liposomal bupivacaine (LB) for colorectal resections, across a variety of anaesthetic techniques. Methods: PubMed, Scopus and Embase databases were searched for relevant studies assessing LB, administered by any anaesthetic technique. The primary outcome was postoperative morphine consumed (milligrams) and the secondary outcome was length of stay (days). A Bayesian network meta-analysis comparing LB versus non-LB analgesia was performed alongside meta-regression for different surgical approaches. Results: Twelve trials were included, with a total of 2512 patients. LB-based wound infiltration was most likely to reduce length of stay followed by TAP block with LB (sum under the cumulative ranking [SUCRA] 85.55 and 70.26, respectively). TAP block with LB was most likely to reduce morphine requirements, followed by wound infiltration with LB (SUCRA 83.94 and 75.73, respectively). Compared to standard analgesia, LB-based wound infiltration reduced morphine usage (mean difference 36.64 mg, 95% credibility interval 15.64–59.20) and length of stay (mean difference 1.79 days, 95% credibility interval 0.59–3.81). On meta-regression, the findings held for minimally invasive surgery only. Conclusion: Although LB-based interventions were associated with reduced postoperative morphine requirements and length of stay in this network meta-analysis, the confidence in these estimates was graded as very low. Further well-executed trials are required before LB can be recommended as a first-line agent.&quot;,&quot;publisher&quot;:&quot;Colorectal Dis&quot;,&quot;issue&quot;:&quot;3&quot;,&quot;volume&quot;:&quot;23&quot;},&quot;isTemporary&quot;:false}]},{&quot;citationID&quot;:&quot;MENDELEY_CITATION_328a364a-f2b0-427d-abbf-63ad24d239ac&quot;,&quot;properties&quot;:{&quot;noteIndex&quot;:0},&quot;isEdited&quot;:false,&quot;manualOverride&quot;:{&quot;isManuallyOverridden&quot;:false,&quot;citeprocText&quot;:&quot;&lt;sup&gt;10&lt;/sup&gt;&quot;,&quot;manualOverrideText&quot;:&quot;&quot;},&quot;citationTag&quot;:&quot;MENDELEY_CITATION_v3_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&quot;,&quot;citationItems&quot;:[{&quot;id&quot;:&quot;f6338ef2-5430-3ef4-8351-66ae11b5cde0&quot;,&quot;itemData&quot;:{&quot;type&quot;:&quot;article-journal&quot;,&quot;id&quot;:&quot;f6338ef2-5430-3ef4-8351-66ae11b5cde0&quot;,&quot;title&quot;:&quot;A Prospective Randomized Trial of Surgeon-Administered Intraoperative Transversus Abdominis Plane Block With Bupivacaine Against Liposomal Bupivacaine: The TINGLE Trial&quot;,&quot;author&quot;:[{&quot;family&quot;:&quot;Truong&quot;,&quot;given&quot;:&quot;Adam&quot;,&quot;parse-names&quot;:false,&quot;dropping-particle&quot;:&quot;&quot;,&quot;non-dropping-particle&quot;:&quot;&quot;},{&quot;family&quot;:&quot;Fleshner&quot;,&quot;given&quot;:&quot;Phillip R.&quot;,&quot;parse-names&quot;:false,&quot;dropping-particle&quot;:&quot;&quot;,&quot;non-dropping-particle&quot;:&quot;&quot;},{&quot;family&quot;:&quot;Mirocha&quot;,&quot;given&quot;:&quot;James M.&quot;,&quot;parse-names&quot;:false,&quot;dropping-particle&quot;:&quot;&quot;,&quot;non-dropping-particle&quot;:&quot;&quot;},{&quot;family&quot;:&quot;Tran&quot;,&quot;given&quot;:&quot;Hai P.&quot;,&quot;parse-names&quot;:false,&quot;dropping-particle&quot;:&quot;&quot;,&quot;non-dropping-particle&quot;:&quot;&quot;},{&quot;family&quot;:&quot;Shane&quot;,&quot;given&quot;:&quot;Rita&quot;,&quot;parse-names&quot;:false,&quot;dropping-particle&quot;:&quot;&quot;,&quot;non-dropping-particle&quot;:&quot;&quot;},{&quot;family&quot;:&quot;Zaghiyan&quot;,&quot;given&quot;:&quot;Karen N.&quot;,&quot;parse-names&quot;:false,&quot;dropping-particle&quot;:&quot;&quot;,&quot;non-dropping-particle&quot;:&quot;&quot;}],&quot;container-title&quot;:&quot;Diseases of the colon and rectum&quot;,&quot;container-title-short&quot;:&quot;Dis Colon Rectum&quot;,&quot;accessed&quot;:{&quot;date-parts&quot;:[[2023,7,26]]},&quot;DOI&quot;:&quot;10.1097/DCR.0000000000002008&quot;,&quot;ISSN&quot;:&quot;1530-0358&quot;,&quot;PMID&quot;:&quot;34086002&quot;,&quot;URL&quot;:&quot;https://pubmed.ncbi.nlm.nih.gov/34086002/&quot;,&quot;issued&quot;:{&quot;date-parts&quot;:[[2021,7,1]]},&quot;page&quot;:&quot;888-898&quot;,&quot;abstract&quot;:&quot;BACKGROUND: Transversus abdominis plane blocks are increasingly used to achieve opioid-sparing analgesia after colorectal surgery. Traditionally, bupivacaine was the long-acting analgesic of choice, but the addition of dexamethasone and/or epinephrine to bupivacaine may extend block duration. Liposomal bupivacaine has also been suggested to achieve an extended analgesia duration of 72 hours but is significantly more expensive. OBJECTIVE: The purpose of this study was to compare pain control between laparoscopic transversus abdominis plane blocks using liposomal bupivacaine versus bupivacaine with epinephrine and dexamethasone. DESIGN: This was a parallel-group, single-institution, randomized clinical trial. SETTINGS: The study was conducted at a single tertiary medical center. PATIENTS: Consecutive patients between October 2018 to October 2019, ages 18 to 90 years, undergoing minimally invasive colorectal surgery with multimodal analgesia were included. INTERVENTIONS: Patients were randomly assigned 1:1 to receive a laparoscopic transversus abdominis plane block with liposomal bupivacaine or bupivacaine with epinephrine and dexamethasone. MAIN OUTCOME MEASURES: The primary outcome was total oral morphine equivalents administered in the first 48 hours postoperatively. Secondary outcomes included pain scores, time to ambulation and solid diet, hospital length of stay, and complications. RESULTS: A total of 102 patients (50 men) with a median age of 42 years (interquartile range, 29-60 y) consented and were randomly assigned. The primary end point, total oral morphine equivalents administered in the first 48 hours, was not significantly different between the liposomal bupivacaine group (median = 69 mg) and the bupivacaine with epinephrine and dexamethasone group (median = 47 mg; difference in medians = 22 mg, (95% CI, -17 to 49 mg); p = 0.60). There were no significant differences in pain scores, time to ambulation, time to diet tolerance, time to bowel movement, length of stay, overall complications, or readmission rate between groups. There were no treatment-related adverse outcomes. LIMITATIONS: This study was not placebo controlled or blinded. CONCLUSIONS: This first randomized trial comparing laparoscopic transversus abdominis plane block with liposomal bupivacaine or bupivacaine with epinephrine and dexamethasone showed that a liposomal bupivacaine block does not provide superior or extended analgesia in the era of standardized multimodal analgesia protocols. See Video Abstract at http://links.lww.com/DCR/B533.&quot;,&quot;publisher&quot;:&quot;Dis Colon Rectum&quot;,&quot;issue&quot;:&quot;7&quot;,&quot;volume&quot;:&quot;64&quot;},&quot;isTemporary&quot;:false}]},{&quot;citationID&quot;:&quot;MENDELEY_CITATION_02b55e1c-b6cc-4425-9146-de6fc3652264&quot;,&quot;properties&quot;:{&quot;noteIndex&quot;:0},&quot;isEdited&quot;:false,&quot;manualOverride&quot;:{&quot;isManuallyOverridden&quot;:false,&quot;citeprocText&quot;:&quot;&lt;sup&gt;11&lt;/sup&gt;&quot;,&quot;manualOverrideText&quot;:&quot;&quot;},&quot;citationTag&quot;:&quot;MENDELEY_CITATION_v3_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&quot;,&quot;citationItems&quot;:[{&quot;id&quot;:&quot;064592c8-a877-3d75-9b40-d259237e92bf&quot;,&quot;itemData&quot;:{&quot;type&quot;:&quot;article-journal&quot;,&quot;id&quot;:&quot;064592c8-a877-3d75-9b40-d259237e92bf&quot;,&quot;title&quot;:&quot;Liposomal compared to 0.25% bupivacaine in patients undergoing hemorrhoidectomy: A pre- and post-implementation quality improvement evaluation&quot;,&quot;author&quot;:[{&quot;family&quot;:&quot;Chitty&quot;,&quot;given&quot;:&quot;Lyndsey&quot;,&quot;parse-names&quot;:false,&quot;dropping-particle&quot;:&quot;&quot;,&quot;non-dropping-particle&quot;:&quot;&quot;},{&quot;family&quot;:&quot;Ridley&quot;,&quot;given&quot;:&quot;Beth&quot;,&quot;parse-names&quot;:false,&quot;dropping-particle&quot;:&quot;&quot;,&quot;non-dropping-particle&quot;:&quot;&quot;},{&quot;family&quot;:&quot;Johnson&quot;,&quot;given&quot;:&quot;Brittany&quot;,&quot;parse-names&quot;:false,&quot;dropping-particle&quot;:&quot;&quot;,&quot;non-dropping-particle&quot;:&quot;&quot;},{&quot;family&quot;:&quot;Ibrahim&quot;,&quot;given&quot;:&quot;Michael&quot;,&quot;parse-names&quot;:false,&quot;dropping-particle&quot;:&quot;&quot;,&quot;non-dropping-particle&quot;:&quot;&quot;},{&quot;family&quot;:&quot;Mongan&quot;,&quot;given&quot;:&quot;Paul D.&quot;,&quot;parse-names&quot;:false,&quot;dropping-particle&quot;:&quot;&quot;,&quot;non-dropping-particle&quot;:&quot;&quot;},{&quot;family&quot;:&quot;Hoefnagel&quot;,&quot;given&quot;:&quot;Amie L.&quot;,&quot;parse-names&quot;:false,&quot;dropping-particle&quot;:&quot;&quot;,&quot;non-dropping-particle&quot;:&quot;&quot;}],&quot;container-title&quot;:&quot;Journal of clinical anesthesia&quot;,&quot;container-title-short&quot;:&quot;J Clin Anesth&quot;,&quot;accessed&quot;:{&quot;date-parts&quot;:[[2023,7,26]]},&quot;DOI&quot;:&quot;10.1016/J.JCLINANE.2022.110868&quot;,&quot;ISSN&quot;:&quot;1873-4529&quot;,&quot;PMID&quot;:&quot;35500430&quot;,&quot;URL&quot;:&quot;https://pubmed.ncbi.nlm.nih.gov/35500430/&quot;,&quot;issued&quot;:{&quot;date-parts&quot;:[[2022,9,1]]},&quot;abstract&quot;:&quot;Study objective: The efficacy of infiltration of liposomal bupivacaine against an active comparator, such as bupivacaine, remains debated on acute postoperative pain control. We evaluated the analgesic efficacy, patient satisfaction, and side effects of liposomal bupivacaine compared to bupivacaine during hemorrhoidectomy procedures. Design: A pre- and post-implementation quality improvement evaluation. Setting: Operating room and post-anesthesia care unit. Patients: Ninety-four consecutive adult patients with hemorrhoid surgery between October 2019 and November 2020. Interventions: A preintervention control group of 0.25% bupivacaine (50 ml, 125 mg, n = 47) and a postintervention group of liposomal bupivacaine (30 ml, 266 mg, n = 47) for perianal local anesthetic administration. Measurements: The primary endpoint was analgesic efficacy of liposomal bupivacaine compared to bupivacaine based on a reduction in the number of patients administered opioids and patient-reported pain scores in the postanesthesia care unit (PACU). Secondary endpoints included constipation, post-discharge patient-reported pain management satisfaction, and opioid prescription refill requests in telephonic interviews three days after surgery. Main results: PACU peak pain scores were significantly higher in the bupivacaine compared to the liposomal bupivacaine group (median 3 [IQR 0–6] vs. 0 [IQR 0–4], p = 0.03), respectively with no differences in PACU discharge pain scores. There was no difference in the frequency of rescue opioid use (38.2% vs. 25.5%, p = 0.18) or the morphine milligram equivalents administered to each of those patients (median 15 [IQR 10–23] vs. 15 [IQR 15–25], p = 0.39) in the PACU comparing the bupivacaine and liposomal bupivacaine groups respectively. Secondary endpoints were similar in each group with respect to requests for opioid refills (10.6 vs. 12.8%, p = 0.75), &gt;75% satisfied with their pain management (p = 0.94), and constipation reported on day 3 after surgery (p = 0.07). Conclusions: Liposomal bupivacaine compared to a bupivacaine perianal block reduces early PACU pain scores without affecting opioid refill requests, has a similarly low incidence of complications, and high satisfaction in both groups.&quot;,&quot;publisher&quot;:&quot;J Clin Anesth&quot;,&quot;volume&quot;:&quot;80&quot;},&quot;isTemporary&quot;:false}]},{&quot;citationID&quot;:&quot;MENDELEY_CITATION_1c6448f1-4d27-4ff2-b86e-97d77150fde0&quot;,&quot;properties&quot;:{&quot;noteIndex&quot;:0},&quot;isEdited&quot;:false,&quot;manualOverride&quot;:{&quot;isManuallyOverridden&quot;:false,&quot;citeprocText&quot;:&quot;&lt;sup&gt;12&lt;/sup&gt;&quot;,&quot;manualOverrideText&quot;:&quot;&quot;},&quot;citationTag&quot;:&quot;MENDELEY_CITATION_v3_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&quot;,&quot;citationItems&quot;:[{&quot;id&quot;:&quot;cf395e4f-e7db-3065-a68a-73ca43b54d32&quot;,&quot;itemData&quot;:{&quot;type&quot;:&quot;article-journal&quot;,&quot;id&quot;:&quot;cf395e4f-e7db-3065-a68a-73ca43b54d32&quot;,&quot;title&quot;:&quot;Evaluating therapeutic benefit in postsurgical analgesia requires global assessment: an example from liposome bupivacaine in hemorrhoidectomy.&quot;,&quot;author&quot;:[{&quot;family&quot;:&quot;Schmidt&quot;,&quot;given&quot;:&quot;William K.&quot;,&quot;parse-names&quot;:false,&quot;dropping-particle&quot;:&quot;&quot;,&quot;non-dropping-particle&quot;:&quot;&quot;},{&quot;family&quot;:&quot;Patou&quot;,&quot;given&quot;:&quot;Gary&quot;,&quot;parse-names&quot;:false,&quot;dropping-particle&quot;:&quot;&quot;,&quot;non-dropping-particle&quot;:&quot;&quot;},{&quot;family&quot;:&quot;Joshi&quot;,&quot;given&quot;:&quot;Girish P.&quot;,&quot;parse-names&quot;:false,&quot;dropping-particle&quot;:&quot;&quot;,&quot;non-dropping-particle&quot;:&quot;&quot;}],&quot;container-title&quot;:&quot;Hospital practice (1995)&quot;,&quot;container-title-short&quot;:&quot;Hosp Pract (1995)&quot;,&quot;accessed&quot;:{&quot;date-parts&quot;:[[2023,7,26]]},&quot;DOI&quot;:&quot;10.3810/HP.2012.02.956&quot;,&quot;ISSN&quot;:&quot;21548331&quot;,&quot;PMID&quot;:&quot;22406891&quot;,&quot;issued&quot;:{&quot;date-parts&quot;:[[2012]]},&quot;page&quot;:&quot;160-165&quot;,&quot;abstract&quot;:&quot;Interpreting analgesic efficacy based solely on measures of pain intensity can be misleading. Here, we use data from an adult hemorrhoidectomy study to demonstrate the importance of evaluating pain intensity scores with other outcome measures in interpreting analgesic study results. We looked for coordinated outcome measures including pain intensity at rest using a numeric rating scale (NRS), postsurgical consumption of rescue medication, subject-reported results from the Brief Pain Inventory, subject satisfaction with postsurgical analgesia, and adverse events. ResULTS: The analgesic efficacy of liposome bupivacaine was reflected in a significant reduction in pain intensity scores at each timed assessment during the first 12 to 24 hours after surgery (mean NRS at 12 hours: liposome bupivacaine, 2.2; placebo, 2.9; P = 0.04), and less consumption of opioid rescue medications thereafter through 72 hours postsurgery (mean total amount of opioids consumed: liposome bupivacaine, 10 mg; placebo, 18 mg; P = 0.0006). These observations are supported by results of other outcome measures, including time to first use of opioid rescue medication, pain-related interference of subject functionality, and subject satisfaction with postsurgical analgesia. Liposome bupivacaine produced superior analgesia when compared with placebo at early postoperative time points, but appropriate use of rescue medication diminished this effect after 12 hours. However, based on our assessment of multiple outcome measures used in the study, it appears that the therapeutic benefit associated with the tested analgesic lasted throughout the 72-hour study period.&quot;,&quot;issue&quot;:&quot;1&quot;,&quot;volume&quot;:&quot;40&quot;},&quot;isTemporary&quot;:false}]},{&quot;citationID&quot;:&quot;MENDELEY_CITATION_24b96664-9d7d-4b0f-b154-7ac75d39fc16&quot;,&quot;properties&quot;:{&quot;noteIndex&quot;:0},&quot;isEdited&quot;:false,&quot;manualOverride&quot;:{&quot;isManuallyOverridden&quot;:false,&quot;citeprocText&quot;:&quot;&lt;sup&gt;13&lt;/sup&gt;&quot;,&quot;manualOverrideText&quot;:&quot;&quot;},&quot;citationTag&quot;:&quot;MENDELEY_CITATION_v3_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&quot;,&quot;citationItems&quot;:[{&quot;id&quot;:&quot;36c6f388-4a5d-3144-afc6-3d70a08e8510&quot;,&quot;itemData&quot;:{&quot;type&quot;:&quot;article-journal&quot;,&quot;id&quot;:&quot;36c6f388-4a5d-3144-afc6-3d70a08e8510&quot;,&quot;title&quot;:&quot;Effectiveness of Liposomal Bupivacaine in Colorectal Surgery: A Pragmatic Nonsponsored Prospective Randomized Double Blinded Trial in a Community Hospital&quot;,&quot;author&quot;:[{&quot;family&quot;:&quot;Knudson&quot;,&quot;given&quot;:&quot;Rachel A.&quot;,&quot;parse-names&quot;:false,&quot;dropping-particle&quot;:&quot;&quot;,&quot;non-dropping-particle&quot;:&quot;&quot;},{&quot;family&quot;:&quot;Dunlavy&quot;,&quot;given&quot;:&quot;Paul W.&quot;,&quot;parse-names&quot;:false,&quot;dropping-particle&quot;:&quot;&quot;,&quot;non-dropping-particle&quot;:&quot;&quot;},{&quot;family&quot;:&quot;Franko&quot;,&quot;given&quot;:&quot;Jan&quot;,&quot;parse-names&quot;:false,&quot;dropping-particle&quot;:&quot;&quot;,&quot;non-dropping-particle&quot;:&quot;&quot;},{&quot;family&quot;:&quot;Raman&quot;,&quot;given&quot;:&quot;Shankar R.&quot;,&quot;parse-names&quot;:false,&quot;dropping-particle&quot;:&quot;&quot;,&quot;non-dropping-particle&quot;:&quot;&quot;},{&quot;family&quot;:&quot;Kraemer&quot;,&quot;given&quot;:&quot;Soren R.&quot;,&quot;parse-names&quot;:false,&quot;dropping-particle&quot;:&quot;&quot;,&quot;non-dropping-particle&quot;:&quot;&quot;}],&quot;container-title&quot;:&quot;Diseases of the colon and rectum&quot;,&quot;container-title-short&quot;:&quot;Dis Colon Rectum&quot;,&quot;accessed&quot;:{&quot;date-parts&quot;:[[2023,7,26]]},&quot;DOI&quot;:&quot;10.1097/DCR.0000000000000648&quot;,&quot;ISSN&quot;:&quot;1530-0358&quot;,&quot;PMID&quot;:&quot;27505115&quot;,&quot;URL&quot;:&quot;https://pubmed.ncbi.nlm.nih.gov/27505115/&quot;,&quot;issued&quot;:{&quot;date-parts&quot;:[[2016,9,1]]},&quot;page&quot;:&quot;862-869&quot;,&quot;abstract&quot;:&quot;BACKGROUND: Prior industry conducted studies have shown that long acting liposomal bupivacaine injection improves pain control postoperatively. OBJECTIVE: To evaluate whether liposomal bupivacaine reduced the use of postoperative opioid (http://links.lww.com/DCR/A253) pain medication as compared to standard bupivacaine following colorectal surgery. DESIGN: A double blinded, prospective, randomized controlled trial comparing liposomal bupivacaine versus standard bupivacaine in patients undergoing elective colon resection. SETTINGS: Community hospital with general surgery residency program with all cases performed by colorectal surgeons. PATIENTS: Fifty-seven patients were randomized and reported as intention-to-treat analysis with 6 protocol violations. Sensitivity analysis excluding these 6 patients demonstrated no change in study results or conclusion. Mean age was 67 ± 2 years and 56% were male. There were 36 patients who underwent minimally invasive surgery, and 21 patients had an open colon resection. INTERVENTIONS: Experimental arm received liposomal bupivacaine while control arm received standard bupivacaine. MAIN OUTCOME MEASURES: Primary outcome measure was intravenous hydromorphone equivalent used via PCA during first 48 hours after operation. RESULTS: There was no significant difference between the two groups in the amount of opioid used orally or intravenously in the postoperative period. The primary outcome measure was PCA hydromorphone consumption during first two postoperative days after operation (hydromorphone equivalent use in standard bupivacaine group 11.3 ± 8.9 mg versus 13.3 ± 11.9 mg in liposomal bupivacaine group, p = 0.58 Mann-Whitney test). LIMITATIONS: Small pragmatic trials typically remain underpowered for secondary analyses. A larger study could help to further delineate other outcomes that are impacted by postoperative pain. CONCLUSIONS: Liposomal bupivacaine did not change the amount of opioid used postoperatively. Based on our study, liposomal bupivacaine does not provide any added benefit over conventional bupivacaine after colon resection. (ClinicalTrials.gov: NCT02052557).&quot;,&quot;publisher&quot;:&quot;Dis Colon Rectum&quot;,&quot;issue&quot;:&quot;9&quot;,&quot;volume&quot;:&quot;59&quot;},&quot;isTemporary&quot;:fals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01E341-2E01-444E-9ADD-D97FA73AC7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634</TotalTime>
  <Pages>14</Pages>
  <Words>3230</Words>
  <Characters>18415</Characters>
  <Application>Microsoft Office Word</Application>
  <DocSecurity>0</DocSecurity>
  <Lines>153</Lines>
  <Paragraphs>43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21602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Paola Solis Pazmiño</dc:creator>
  <cp:keywords/>
  <dc:description/>
  <cp:lastModifiedBy>LUIS ARMANDO FIGUEROA SARAGURO</cp:lastModifiedBy>
  <cp:revision>22</cp:revision>
  <dcterms:created xsi:type="dcterms:W3CDTF">2023-07-14T00:15:00Z</dcterms:created>
  <dcterms:modified xsi:type="dcterms:W3CDTF">2023-07-30T00:58:00Z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46d2c64cb55d38fadf0c4eba7395a5e78a4009cf9e485912db9a49e9ad44a485</vt:lpwstr>
  </property>
</Properties>
</file>